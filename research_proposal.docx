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CCC" w:rsidP="002F6CCC" w:rsidRDefault="002F6CCC" w14:paraId="6DDB19FB" w14:textId="77777777">
      <w:pPr>
        <w:shd w:val="clear" w:color="auto" w:fill="FFFFFF"/>
        <w:jc w:val="center"/>
        <w:rPr>
          <w:rFonts w:ascii="Arial" w:hAnsi="Arial" w:eastAsia="Arial" w:cs="Arial"/>
          <w:b/>
          <w:sz w:val="27"/>
          <w:szCs w:val="27"/>
        </w:rPr>
      </w:pPr>
      <w:bookmarkStart w:name="_Hlk118281660" w:id="0"/>
      <w:r>
        <w:rPr>
          <w:rFonts w:ascii="Arial" w:hAnsi="Arial" w:eastAsia="Arial" w:cs="Arial"/>
          <w:b/>
          <w:sz w:val="27"/>
          <w:szCs w:val="27"/>
        </w:rPr>
        <w:t>Wide-Field Ethnography Navigator</w:t>
      </w:r>
    </w:p>
    <w:bookmarkEnd w:id="0"/>
    <w:p w:rsidR="002F6CCC" w:rsidP="002F6CCC" w:rsidRDefault="002F6CCC" w14:paraId="0980B709" w14:textId="77777777">
      <w:pPr>
        <w:shd w:val="clear" w:color="auto" w:fill="FFFFFF"/>
        <w:jc w:val="center"/>
        <w:rPr>
          <w:b/>
          <w:sz w:val="36"/>
          <w:szCs w:val="36"/>
        </w:rPr>
      </w:pPr>
    </w:p>
    <w:p w:rsidR="002F6CCC" w:rsidP="002F6CCC" w:rsidRDefault="002F6CCC" w14:paraId="29FA89B2" w14:textId="77777777">
      <w:pPr>
        <w:shd w:val="clear" w:color="auto" w:fill="FFFFFF"/>
        <w:jc w:val="center"/>
        <w:rPr>
          <w:rFonts w:ascii="Arial" w:hAnsi="Arial" w:eastAsia="Arial" w:cs="Arial"/>
          <w:b/>
          <w:sz w:val="27"/>
          <w:szCs w:val="27"/>
        </w:rPr>
      </w:pPr>
      <w:r>
        <w:rPr>
          <w:rFonts w:ascii="Arial" w:hAnsi="Arial" w:eastAsia="Arial" w:cs="Arial"/>
          <w:b/>
          <w:sz w:val="27"/>
          <w:szCs w:val="27"/>
        </w:rPr>
        <w:t>Abhinav Agarwal</w:t>
      </w:r>
    </w:p>
    <w:p w:rsidR="002F6CCC" w:rsidP="002F6CCC" w:rsidRDefault="002F6CCC" w14:paraId="0B8138B3" w14:textId="77777777">
      <w:pPr>
        <w:shd w:val="clear" w:color="auto" w:fill="FFFFFF"/>
        <w:ind w:left="2160" w:firstLine="720"/>
        <w:jc w:val="center"/>
        <w:rPr>
          <w:rFonts w:ascii="Arial" w:hAnsi="Arial" w:eastAsia="Arial" w:cs="Arial"/>
          <w:b/>
          <w:sz w:val="27"/>
          <w:szCs w:val="27"/>
        </w:rPr>
      </w:pPr>
    </w:p>
    <w:p w:rsidR="002F6CCC" w:rsidP="002F6CCC" w:rsidRDefault="002F6CCC" w14:paraId="7768E5FE" w14:textId="77777777">
      <w:pPr>
        <w:shd w:val="clear" w:color="auto" w:fill="FFFFFF"/>
        <w:jc w:val="center"/>
        <w:rPr>
          <w:rFonts w:ascii="Arial" w:hAnsi="Arial" w:eastAsia="Arial" w:cs="Arial"/>
          <w:sz w:val="25"/>
          <w:szCs w:val="25"/>
        </w:rPr>
      </w:pPr>
      <w:r>
        <w:rPr>
          <w:rFonts w:ascii="Arial" w:hAnsi="Arial" w:eastAsia="Arial" w:cs="Arial"/>
          <w:sz w:val="25"/>
          <w:szCs w:val="25"/>
        </w:rPr>
        <w:t>A Capstone Project Proposal</w:t>
      </w:r>
    </w:p>
    <w:p w:rsidR="002F6CCC" w:rsidP="002F6CCC" w:rsidRDefault="002F6CCC" w14:paraId="0E4C3F9B" w14:textId="77777777">
      <w:pPr>
        <w:shd w:val="clear" w:color="auto" w:fill="FFFFFF"/>
        <w:jc w:val="center"/>
        <w:rPr>
          <w:rFonts w:ascii="Arial" w:hAnsi="Arial" w:eastAsia="Arial" w:cs="Arial"/>
          <w:sz w:val="25"/>
          <w:szCs w:val="25"/>
        </w:rPr>
      </w:pPr>
      <w:r>
        <w:rPr>
          <w:rFonts w:ascii="Arial" w:hAnsi="Arial" w:eastAsia="Arial" w:cs="Arial"/>
          <w:sz w:val="25"/>
          <w:szCs w:val="25"/>
        </w:rPr>
        <w:t>submitted in partial fulfillment of the</w:t>
      </w:r>
    </w:p>
    <w:p w:rsidR="002F6CCC" w:rsidP="002F6CCC" w:rsidRDefault="002F6CCC" w14:paraId="1E30DA61" w14:textId="77777777">
      <w:pPr>
        <w:shd w:val="clear" w:color="auto" w:fill="FFFFFF"/>
        <w:jc w:val="center"/>
        <w:rPr>
          <w:rFonts w:ascii="Arial" w:hAnsi="Arial" w:eastAsia="Arial" w:cs="Arial"/>
          <w:sz w:val="25"/>
          <w:szCs w:val="25"/>
        </w:rPr>
      </w:pPr>
      <w:r>
        <w:rPr>
          <w:rFonts w:ascii="Arial" w:hAnsi="Arial" w:eastAsia="Arial" w:cs="Arial"/>
          <w:sz w:val="25"/>
          <w:szCs w:val="25"/>
        </w:rPr>
        <w:t>requirements of the degree of</w:t>
      </w:r>
    </w:p>
    <w:p w:rsidR="002F6CCC" w:rsidP="002F6CCC" w:rsidRDefault="002F6CCC" w14:paraId="53367023" w14:textId="77777777">
      <w:pPr>
        <w:shd w:val="clear" w:color="auto" w:fill="FFFFFF"/>
        <w:jc w:val="center"/>
      </w:pPr>
    </w:p>
    <w:p w:rsidR="002F6CCC" w:rsidP="002F6CCC" w:rsidRDefault="002F6CCC" w14:paraId="6A78D1B1" w14:textId="77777777">
      <w:pPr>
        <w:shd w:val="clear" w:color="auto" w:fill="FFFFFF"/>
        <w:jc w:val="center"/>
        <w:rPr>
          <w:rFonts w:ascii="Arial" w:hAnsi="Arial" w:eastAsia="Arial" w:cs="Arial"/>
          <w:sz w:val="32"/>
          <w:szCs w:val="32"/>
        </w:rPr>
      </w:pPr>
    </w:p>
    <w:p w:rsidR="002F6CCC" w:rsidP="002F6CCC" w:rsidRDefault="002F6CCC" w14:paraId="3811717B" w14:textId="77777777">
      <w:pPr>
        <w:shd w:val="clear" w:color="auto" w:fill="FFFFFF"/>
        <w:jc w:val="center"/>
        <w:rPr>
          <w:rFonts w:ascii="Arial" w:hAnsi="Arial" w:eastAsia="Arial" w:cs="Arial"/>
          <w:sz w:val="32"/>
          <w:szCs w:val="32"/>
        </w:rPr>
      </w:pPr>
    </w:p>
    <w:p w:rsidR="002F6CCC" w:rsidP="002F6CCC" w:rsidRDefault="002F6CCC" w14:paraId="103B5108" w14:textId="77777777">
      <w:pPr>
        <w:shd w:val="clear" w:color="auto" w:fill="FFFFFF"/>
        <w:jc w:val="center"/>
        <w:rPr>
          <w:rFonts w:ascii="Arial" w:hAnsi="Arial" w:eastAsia="Arial" w:cs="Arial"/>
          <w:sz w:val="46"/>
          <w:szCs w:val="46"/>
        </w:rPr>
      </w:pPr>
      <w:r>
        <w:rPr>
          <w:rFonts w:ascii="Arial" w:hAnsi="Arial" w:eastAsia="Arial" w:cs="Arial"/>
          <w:sz w:val="46"/>
          <w:szCs w:val="46"/>
        </w:rPr>
        <w:t>Master of Science in Computer Science &amp;</w:t>
      </w:r>
    </w:p>
    <w:p w:rsidR="002F6CCC" w:rsidP="002F6CCC" w:rsidRDefault="002F6CCC" w14:paraId="4EA04F1C" w14:textId="77777777">
      <w:pPr>
        <w:shd w:val="clear" w:color="auto" w:fill="FFFFFF"/>
        <w:jc w:val="center"/>
        <w:rPr>
          <w:sz w:val="38"/>
          <w:szCs w:val="38"/>
        </w:rPr>
      </w:pPr>
    </w:p>
    <w:p w:rsidR="002F6CCC" w:rsidP="002F6CCC" w:rsidRDefault="002F6CCC" w14:paraId="7707CFA4" w14:textId="77777777">
      <w:pPr>
        <w:shd w:val="clear" w:color="auto" w:fill="FFFFFF"/>
        <w:jc w:val="center"/>
        <w:rPr>
          <w:rFonts w:ascii="Arial" w:hAnsi="Arial" w:eastAsia="Arial" w:cs="Arial"/>
          <w:sz w:val="46"/>
          <w:szCs w:val="46"/>
        </w:rPr>
      </w:pPr>
      <w:r>
        <w:rPr>
          <w:rFonts w:ascii="Arial" w:hAnsi="Arial" w:eastAsia="Arial" w:cs="Arial"/>
          <w:sz w:val="46"/>
          <w:szCs w:val="46"/>
        </w:rPr>
        <w:t>Software Engineering</w:t>
      </w:r>
    </w:p>
    <w:p w:rsidR="002F6CCC" w:rsidP="002F6CCC" w:rsidRDefault="002F6CCC" w14:paraId="01B5CB0E" w14:textId="77777777">
      <w:pPr>
        <w:shd w:val="clear" w:color="auto" w:fill="FFFFFF"/>
        <w:jc w:val="center"/>
      </w:pPr>
    </w:p>
    <w:p w:rsidR="002F6CCC" w:rsidP="002F6CCC" w:rsidRDefault="002F6CCC" w14:paraId="363B90F5" w14:textId="77777777">
      <w:pPr>
        <w:shd w:val="clear" w:color="auto" w:fill="FFFFFF"/>
        <w:jc w:val="center"/>
        <w:rPr>
          <w:rFonts w:ascii="Arial" w:hAnsi="Arial" w:eastAsia="Arial" w:cs="Arial"/>
          <w:sz w:val="19"/>
          <w:szCs w:val="19"/>
        </w:rPr>
      </w:pPr>
    </w:p>
    <w:p w:rsidR="002F6CCC" w:rsidP="002F6CCC" w:rsidRDefault="002F6CCC" w14:paraId="2634DBAD" w14:textId="77777777">
      <w:pPr>
        <w:shd w:val="clear" w:color="auto" w:fill="FFFFFF"/>
        <w:jc w:val="center"/>
        <w:rPr>
          <w:rFonts w:ascii="Arial" w:hAnsi="Arial" w:eastAsia="Arial" w:cs="Arial"/>
          <w:sz w:val="19"/>
          <w:szCs w:val="19"/>
        </w:rPr>
      </w:pPr>
    </w:p>
    <w:p w:rsidR="002F6CCC" w:rsidP="002F6CCC" w:rsidRDefault="002F6CCC" w14:paraId="54DC5011" w14:textId="77777777">
      <w:pPr>
        <w:shd w:val="clear" w:color="auto" w:fill="FFFFFF"/>
        <w:jc w:val="center"/>
        <w:rPr>
          <w:rFonts w:ascii="Arial" w:hAnsi="Arial" w:eastAsia="Arial" w:cs="Arial"/>
          <w:sz w:val="19"/>
          <w:szCs w:val="19"/>
        </w:rPr>
      </w:pPr>
    </w:p>
    <w:p w:rsidR="002F6CCC" w:rsidP="002F6CCC" w:rsidRDefault="002F6CCC" w14:paraId="22F87C50" w14:textId="77777777">
      <w:pPr>
        <w:shd w:val="clear" w:color="auto" w:fill="FFFFFF"/>
        <w:jc w:val="center"/>
        <w:rPr>
          <w:rFonts w:ascii="Arial" w:hAnsi="Arial" w:eastAsia="Arial" w:cs="Arial"/>
          <w:sz w:val="19"/>
          <w:szCs w:val="19"/>
        </w:rPr>
      </w:pPr>
    </w:p>
    <w:p w:rsidR="002F6CCC" w:rsidP="002F6CCC" w:rsidRDefault="002F6CCC" w14:paraId="31C5BE43" w14:textId="77777777">
      <w:pPr>
        <w:shd w:val="clear" w:color="auto" w:fill="FFFFFF"/>
        <w:rPr>
          <w:rFonts w:ascii="Arial" w:hAnsi="Arial" w:eastAsia="Arial" w:cs="Arial"/>
          <w:sz w:val="19"/>
          <w:szCs w:val="19"/>
        </w:rPr>
      </w:pPr>
    </w:p>
    <w:p w:rsidR="002F6CCC" w:rsidP="002F6CCC" w:rsidRDefault="002F6CCC" w14:paraId="0A20E8D5" w14:textId="77777777">
      <w:pPr>
        <w:shd w:val="clear" w:color="auto" w:fill="FFFFFF"/>
        <w:jc w:val="center"/>
        <w:rPr>
          <w:rFonts w:ascii="Arial" w:hAnsi="Arial" w:eastAsia="Arial" w:cs="Arial"/>
          <w:sz w:val="19"/>
          <w:szCs w:val="19"/>
        </w:rPr>
      </w:pPr>
    </w:p>
    <w:p w:rsidR="002F6CCC" w:rsidP="002F6CCC" w:rsidRDefault="002F6CCC" w14:paraId="2B90FAB6" w14:textId="77777777">
      <w:pPr>
        <w:shd w:val="clear" w:color="auto" w:fill="FFFFFF"/>
        <w:jc w:val="center"/>
        <w:rPr>
          <w:rFonts w:ascii="Arial" w:hAnsi="Arial" w:eastAsia="Arial" w:cs="Arial"/>
          <w:sz w:val="25"/>
          <w:szCs w:val="25"/>
        </w:rPr>
      </w:pPr>
      <w:r>
        <w:rPr>
          <w:rFonts w:ascii="Arial" w:hAnsi="Arial" w:eastAsia="Arial" w:cs="Arial"/>
          <w:sz w:val="25"/>
          <w:szCs w:val="25"/>
        </w:rPr>
        <w:t>University of Washington</w:t>
      </w:r>
    </w:p>
    <w:p w:rsidR="002F6CCC" w:rsidP="002F6CCC" w:rsidRDefault="002F6CCC" w14:paraId="73EEEEF5" w14:textId="77777777">
      <w:pPr>
        <w:shd w:val="clear" w:color="auto" w:fill="FFFFFF"/>
        <w:jc w:val="center"/>
        <w:rPr>
          <w:sz w:val="30"/>
          <w:szCs w:val="30"/>
        </w:rPr>
      </w:pPr>
    </w:p>
    <w:p w:rsidR="002F6CCC" w:rsidP="002F6CCC" w:rsidRDefault="002F6CCC" w14:paraId="30521ADA" w14:textId="77777777">
      <w:pPr>
        <w:shd w:val="clear" w:color="auto" w:fill="FFFFFF"/>
        <w:jc w:val="center"/>
        <w:rPr>
          <w:rFonts w:ascii="Arial" w:hAnsi="Arial" w:eastAsia="Arial" w:cs="Arial"/>
          <w:sz w:val="25"/>
          <w:szCs w:val="25"/>
        </w:rPr>
      </w:pPr>
      <w:r>
        <w:rPr>
          <w:rFonts w:ascii="Arial" w:hAnsi="Arial" w:eastAsia="Arial" w:cs="Arial"/>
          <w:sz w:val="25"/>
          <w:szCs w:val="25"/>
        </w:rPr>
        <w:t>November 7, 2022</w:t>
      </w:r>
    </w:p>
    <w:p w:rsidR="002F6CCC" w:rsidP="002F6CCC" w:rsidRDefault="002F6CCC" w14:paraId="58DCDBC2" w14:textId="77777777">
      <w:pPr>
        <w:shd w:val="clear" w:color="auto" w:fill="FFFFFF"/>
        <w:jc w:val="center"/>
        <w:rPr>
          <w:rFonts w:ascii="Arial" w:hAnsi="Arial" w:eastAsia="Arial" w:cs="Arial"/>
          <w:sz w:val="25"/>
          <w:szCs w:val="25"/>
        </w:rPr>
      </w:pPr>
    </w:p>
    <w:p w:rsidR="002F6CCC" w:rsidP="002F6CCC" w:rsidRDefault="002F6CCC" w14:paraId="2BE79504" w14:textId="77777777">
      <w:pPr>
        <w:shd w:val="clear" w:color="auto" w:fill="FFFFFF"/>
        <w:jc w:val="center"/>
        <w:rPr>
          <w:rFonts w:ascii="Arial" w:hAnsi="Arial" w:eastAsia="Arial" w:cs="Arial"/>
          <w:sz w:val="25"/>
          <w:szCs w:val="25"/>
        </w:rPr>
      </w:pPr>
    </w:p>
    <w:p w:rsidR="002F6CCC" w:rsidP="002F6CCC" w:rsidRDefault="002F6CCC" w14:paraId="6E4C97BD" w14:textId="77777777">
      <w:pPr>
        <w:shd w:val="clear" w:color="auto" w:fill="FFFFFF"/>
        <w:jc w:val="center"/>
        <w:rPr>
          <w:rFonts w:ascii="Arial" w:hAnsi="Arial" w:eastAsia="Arial" w:cs="Arial"/>
          <w:sz w:val="25"/>
          <w:szCs w:val="25"/>
        </w:rPr>
      </w:pPr>
    </w:p>
    <w:p w:rsidR="002F6CCC" w:rsidP="002F6CCC" w:rsidRDefault="002F6CCC" w14:paraId="0B660CF9" w14:textId="77777777">
      <w:pPr>
        <w:shd w:val="clear" w:color="auto" w:fill="FFFFFF"/>
        <w:jc w:val="center"/>
        <w:rPr>
          <w:sz w:val="30"/>
          <w:szCs w:val="30"/>
        </w:rPr>
      </w:pPr>
    </w:p>
    <w:p w:rsidR="002F6CCC" w:rsidP="002F6CCC" w:rsidRDefault="002F6CCC" w14:paraId="650C61BB" w14:textId="77777777">
      <w:pPr>
        <w:shd w:val="clear" w:color="auto" w:fill="FFFFFF"/>
        <w:jc w:val="center"/>
        <w:rPr>
          <w:rFonts w:ascii="Arial" w:hAnsi="Arial" w:eastAsia="Arial" w:cs="Arial"/>
          <w:sz w:val="25"/>
          <w:szCs w:val="25"/>
        </w:rPr>
      </w:pPr>
      <w:r>
        <w:rPr>
          <w:rFonts w:ascii="Arial" w:hAnsi="Arial" w:eastAsia="Arial" w:cs="Arial"/>
          <w:sz w:val="25"/>
          <w:szCs w:val="25"/>
        </w:rPr>
        <w:t>Project Committee:</w:t>
      </w:r>
    </w:p>
    <w:p w:rsidR="002F6CCC" w:rsidP="002F6CCC" w:rsidRDefault="002F6CCC" w14:paraId="270E2265" w14:textId="77777777">
      <w:pPr>
        <w:shd w:val="clear" w:color="auto" w:fill="FFFFFF"/>
        <w:jc w:val="center"/>
        <w:rPr>
          <w:sz w:val="30"/>
          <w:szCs w:val="30"/>
        </w:rPr>
      </w:pPr>
    </w:p>
    <w:p w:rsidR="002F6CCC" w:rsidP="002F6CCC" w:rsidRDefault="002F6CCC" w14:paraId="644A3FE6" w14:textId="77777777">
      <w:pPr>
        <w:shd w:val="clear" w:color="auto" w:fill="FFFFFF"/>
        <w:jc w:val="center"/>
        <w:rPr>
          <w:rFonts w:ascii="Arial" w:hAnsi="Arial" w:eastAsia="Arial" w:cs="Arial"/>
          <w:sz w:val="25"/>
          <w:szCs w:val="25"/>
        </w:rPr>
      </w:pPr>
      <w:r>
        <w:rPr>
          <w:rFonts w:ascii="Arial" w:hAnsi="Arial" w:eastAsia="Arial" w:cs="Arial"/>
          <w:sz w:val="25"/>
          <w:szCs w:val="25"/>
        </w:rPr>
        <w:t xml:space="preserve">David </w:t>
      </w:r>
      <w:proofErr w:type="spellStart"/>
      <w:r>
        <w:rPr>
          <w:rFonts w:ascii="Arial" w:hAnsi="Arial" w:eastAsia="Arial" w:cs="Arial"/>
          <w:sz w:val="25"/>
          <w:szCs w:val="25"/>
        </w:rPr>
        <w:t>Socha</w:t>
      </w:r>
      <w:proofErr w:type="spellEnd"/>
      <w:r>
        <w:rPr>
          <w:rFonts w:ascii="Arial" w:hAnsi="Arial" w:eastAsia="Arial" w:cs="Arial"/>
          <w:sz w:val="25"/>
          <w:szCs w:val="25"/>
        </w:rPr>
        <w:t>, Chair</w:t>
      </w:r>
    </w:p>
    <w:p w:rsidR="002F6CCC" w:rsidP="002F6CCC" w:rsidRDefault="002F6CCC" w14:paraId="0F825823" w14:textId="77777777">
      <w:pPr>
        <w:shd w:val="clear" w:color="auto" w:fill="FFFFFF"/>
        <w:jc w:val="center"/>
        <w:rPr>
          <w:sz w:val="30"/>
          <w:szCs w:val="30"/>
        </w:rPr>
      </w:pPr>
    </w:p>
    <w:p w:rsidR="002F6CCC" w:rsidP="002F6CCC" w:rsidRDefault="002F6CCC" w14:paraId="167BFAAD" w14:textId="77777777">
      <w:pPr>
        <w:shd w:val="clear" w:color="auto" w:fill="FFFFFF"/>
        <w:jc w:val="center"/>
        <w:rPr>
          <w:rFonts w:ascii="Arial" w:hAnsi="Arial" w:eastAsia="Arial" w:cs="Arial"/>
          <w:sz w:val="25"/>
          <w:szCs w:val="25"/>
        </w:rPr>
      </w:pPr>
      <w:r>
        <w:rPr>
          <w:rFonts w:ascii="Arial" w:hAnsi="Arial" w:eastAsia="Arial" w:cs="Arial"/>
          <w:sz w:val="25"/>
          <w:szCs w:val="25"/>
        </w:rPr>
        <w:t xml:space="preserve">Robert </w:t>
      </w:r>
      <w:proofErr w:type="spellStart"/>
      <w:r>
        <w:rPr>
          <w:rFonts w:ascii="Arial" w:hAnsi="Arial" w:eastAsia="Arial" w:cs="Arial"/>
          <w:sz w:val="25"/>
          <w:szCs w:val="25"/>
        </w:rPr>
        <w:t>Dimpsey</w:t>
      </w:r>
      <w:proofErr w:type="spellEnd"/>
    </w:p>
    <w:p w:rsidR="002F6CCC" w:rsidP="002F6CCC" w:rsidRDefault="002F6CCC" w14:paraId="2D4C8F06" w14:textId="77777777">
      <w:pPr>
        <w:shd w:val="clear" w:color="auto" w:fill="FFFFFF"/>
        <w:jc w:val="center"/>
        <w:rPr>
          <w:sz w:val="30"/>
          <w:szCs w:val="30"/>
        </w:rPr>
      </w:pPr>
    </w:p>
    <w:p w:rsidR="002F6CCC" w:rsidP="002F6CCC" w:rsidRDefault="002F6CCC" w14:paraId="6D179A4A" w14:textId="77777777">
      <w:pPr>
        <w:shd w:val="clear" w:color="auto" w:fill="FFFFFF"/>
        <w:jc w:val="center"/>
        <w:rPr>
          <w:rFonts w:ascii="Arial" w:hAnsi="Arial" w:eastAsia="Arial" w:cs="Arial"/>
          <w:sz w:val="25"/>
          <w:szCs w:val="25"/>
        </w:rPr>
      </w:pPr>
      <w:proofErr w:type="spellStart"/>
      <w:r>
        <w:rPr>
          <w:rFonts w:ascii="Arial" w:hAnsi="Arial" w:eastAsia="Arial" w:cs="Arial"/>
          <w:sz w:val="25"/>
          <w:szCs w:val="25"/>
        </w:rPr>
        <w:t>Annuska</w:t>
      </w:r>
      <w:proofErr w:type="spellEnd"/>
      <w:r>
        <w:rPr>
          <w:rFonts w:ascii="Arial" w:hAnsi="Arial" w:eastAsia="Arial" w:cs="Arial"/>
          <w:sz w:val="25"/>
          <w:szCs w:val="25"/>
        </w:rPr>
        <w:t xml:space="preserve"> </w:t>
      </w:r>
      <w:proofErr w:type="spellStart"/>
      <w:r>
        <w:rPr>
          <w:rFonts w:ascii="Arial" w:hAnsi="Arial" w:eastAsia="Arial" w:cs="Arial"/>
          <w:sz w:val="25"/>
          <w:szCs w:val="25"/>
        </w:rPr>
        <w:t>Zolyomi</w:t>
      </w:r>
      <w:proofErr w:type="spellEnd"/>
    </w:p>
    <w:p w:rsidR="002F6CCC" w:rsidP="002F6CCC" w:rsidRDefault="002F6CCC" w14:paraId="3D87032B" w14:textId="77777777">
      <w:pPr>
        <w:spacing w:line="480" w:lineRule="auto"/>
        <w:jc w:val="center"/>
      </w:pPr>
    </w:p>
    <w:p w:rsidR="0061672B" w:rsidP="00096850" w:rsidRDefault="0061672B" w14:paraId="3CC14805" w14:textId="77777777">
      <w:pPr>
        <w:spacing w:line="480" w:lineRule="auto"/>
        <w:outlineLvl w:val="0"/>
      </w:pPr>
    </w:p>
    <w:p w:rsidR="0032792A" w:rsidP="002F6CCC" w:rsidRDefault="00AE57B2" w14:paraId="2A04BCD9" w14:textId="5B1D9E70">
      <w:pPr>
        <w:jc w:val="center"/>
      </w:pPr>
      <w:r w:rsidRPr="00574DFA">
        <w:rPr>
          <w:rStyle w:val="Strong"/>
        </w:rPr>
        <w:br w:type="page"/>
      </w:r>
    </w:p>
    <w:p w:rsidR="002F6CCC" w:rsidP="00C85FAC" w:rsidRDefault="002F6CCC" w14:paraId="0860271E" w14:textId="77777777">
      <w:pPr>
        <w:pStyle w:val="Heading1"/>
      </w:pPr>
      <w:bookmarkStart w:name="_Toc118281621" w:id="1"/>
      <w:bookmarkStart w:name="_Toc304188516" w:id="2"/>
      <w:bookmarkStart w:name="_Toc304188820" w:id="3"/>
      <w:bookmarkStart w:name="_Toc304189006" w:id="4"/>
      <w:bookmarkStart w:name="_Toc304203226" w:id="5"/>
      <w:bookmarkStart w:name="_Toc304204069" w:id="6"/>
      <w:bookmarkStart w:name="_Toc304204176" w:id="7"/>
      <w:bookmarkStart w:name="_Toc304204691" w:id="8"/>
      <w:bookmarkStart w:name="_Toc304213916" w:id="9"/>
      <w:bookmarkStart w:name="_Toc304214520" w:id="10"/>
      <w:bookmarkStart w:name="_Toc304296639" w:id="11"/>
      <w:bookmarkStart w:name="_Toc118899611" w:id="12"/>
      <w:r>
        <w:lastRenderedPageBreak/>
        <w:t>Abstract</w:t>
      </w:r>
      <w:bookmarkEnd w:id="1"/>
      <w:bookmarkEnd w:id="12"/>
    </w:p>
    <w:p w:rsidR="002F6CCC" w:rsidP="002F6CCC" w:rsidRDefault="002F6CCC" w14:paraId="6BC95761" w14:textId="77777777">
      <w:pPr>
        <w:spacing w:line="480" w:lineRule="auto"/>
        <w:jc w:val="center"/>
        <w:rPr>
          <w:sz w:val="26"/>
          <w:szCs w:val="26"/>
        </w:rPr>
      </w:pPr>
    </w:p>
    <w:p w:rsidR="00B24C53" w:rsidP="1583B281" w:rsidRDefault="544A401D" w14:paraId="501FAB27" w14:textId="44BF9480">
      <w:pPr>
        <w:spacing w:line="360" w:lineRule="auto"/>
        <w:ind w:left="720"/>
        <w:jc w:val="center"/>
        <w:rPr>
          <w:sz w:val="28"/>
          <w:szCs w:val="28"/>
        </w:rPr>
      </w:pPr>
      <w:commentRangeStart w:id="13"/>
      <w:proofErr w:type="spellStart"/>
      <w:r>
        <w:rPr>
          <w:sz w:val="28"/>
          <w:szCs w:val="28"/>
        </w:rPr>
        <w:t>BeamCoffer</w:t>
      </w:r>
      <w:proofErr w:type="spellEnd"/>
      <w:r>
        <w:rPr>
          <w:sz w:val="28"/>
          <w:szCs w:val="28"/>
        </w:rPr>
        <w:t xml:space="preserve"> Dataset </w:t>
      </w:r>
      <w:r w:rsidR="02784EB3">
        <w:rPr>
          <w:sz w:val="28"/>
          <w:szCs w:val="28"/>
        </w:rPr>
        <w:t xml:space="preserve">is a part of the Collaboration in the Wild research project designed to study how professional software </w:t>
      </w:r>
      <w:r w:rsidR="05AFEF75">
        <w:rPr>
          <w:sz w:val="28"/>
          <w:szCs w:val="28"/>
        </w:rPr>
        <w:t xml:space="preserve">developers collaborate on their work in their workplace. </w:t>
      </w:r>
      <w:sdt>
        <w:sdtPr>
          <w:rPr>
            <w:sz w:val="28"/>
            <w:szCs w:val="28"/>
          </w:rPr>
          <w:id w:val="478731991"/>
          <w:lock w:val="contentLocked"/>
          <w:citation/>
        </w:sdtPr>
        <w:sdtEndPr/>
        <w:sdtContent>
          <w:r w:rsidR="0047036E">
            <w:rPr>
              <w:sz w:val="28"/>
              <w:szCs w:val="28"/>
            </w:rPr>
            <w:fldChar w:fldCharType="begin"/>
          </w:r>
          <w:r w:rsidR="0047036E">
            <w:rPr>
              <w:sz w:val="28"/>
              <w:szCs w:val="28"/>
            </w:rPr>
            <w:instrText xml:space="preserve"> CITATION Dav19 \l 1033 </w:instrText>
          </w:r>
          <w:r w:rsidR="0047036E">
            <w:rPr>
              <w:sz w:val="28"/>
              <w:szCs w:val="28"/>
            </w:rPr>
            <w:fldChar w:fldCharType="separate"/>
          </w:r>
          <w:r w:rsidRPr="00C85FAC" w:rsidR="00C85FAC">
            <w:rPr>
              <w:noProof/>
              <w:sz w:val="28"/>
              <w:szCs w:val="28"/>
            </w:rPr>
            <w:t>(Socha, BeamCoffer Dataset: Professional Software Developers Collaborating in the Wild, 2019)</w:t>
          </w:r>
          <w:r w:rsidR="0047036E">
            <w:rPr>
              <w:sz w:val="28"/>
              <w:szCs w:val="28"/>
            </w:rPr>
            <w:fldChar w:fldCharType="end"/>
          </w:r>
        </w:sdtContent>
      </w:sdt>
      <w:r w:rsidR="0047036E">
        <w:rPr>
          <w:sz w:val="28"/>
          <w:szCs w:val="28"/>
        </w:rPr>
        <w:t xml:space="preserve">. </w:t>
      </w:r>
    </w:p>
    <w:p w:rsidR="007501F8" w:rsidP="1583B281" w:rsidRDefault="007501F8" w14:paraId="56347385" w14:textId="000E2F3E">
      <w:pPr>
        <w:spacing w:line="360" w:lineRule="auto"/>
        <w:ind w:left="720"/>
        <w:jc w:val="center"/>
        <w:rPr>
          <w:sz w:val="28"/>
          <w:szCs w:val="28"/>
        </w:rPr>
      </w:pPr>
    </w:p>
    <w:p w:rsidR="00B24C53" w:rsidP="1583B281" w:rsidRDefault="00B24C53" w14:paraId="03B7C3E2" w14:textId="1E1C0459">
      <w:pPr>
        <w:spacing w:line="360" w:lineRule="auto"/>
        <w:ind w:firstLine="720"/>
        <w:jc w:val="center"/>
        <w:rPr>
          <w:sz w:val="28"/>
          <w:szCs w:val="28"/>
        </w:rPr>
      </w:pPr>
    </w:p>
    <w:p w:rsidR="00B24C53" w:rsidP="1583B281" w:rsidRDefault="00B24C53" w14:paraId="2CD1C824" w14:textId="72098E96">
      <w:pPr>
        <w:spacing w:line="360" w:lineRule="auto"/>
        <w:ind w:left="720"/>
        <w:jc w:val="center"/>
        <w:rPr>
          <w:sz w:val="28"/>
          <w:szCs w:val="28"/>
        </w:rPr>
      </w:pPr>
      <w:bookmarkStart w:name="_Int_z3SnBIyw" w:id="14"/>
      <w:r>
        <w:rPr>
          <w:sz w:val="28"/>
          <w:szCs w:val="28"/>
        </w:rPr>
        <w:t xml:space="preserve">To study this collected data further, Professor David </w:t>
      </w:r>
      <w:proofErr w:type="spellStart"/>
      <w:r>
        <w:rPr>
          <w:sz w:val="28"/>
          <w:szCs w:val="28"/>
        </w:rPr>
        <w:t>Socha</w:t>
      </w:r>
      <w:proofErr w:type="spellEnd"/>
      <w:r>
        <w:rPr>
          <w:sz w:val="28"/>
          <w:szCs w:val="28"/>
        </w:rPr>
        <w:t xml:space="preserve">, along with his fellow researchers has designed a set of practices and standards, called “wide field ethnography”. </w:t>
      </w:r>
    </w:p>
    <w:p w:rsidR="002F6CCC" w:rsidP="1583B281" w:rsidRDefault="0047036E" w14:paraId="262A07E5" w14:textId="06F7D430">
      <w:pPr>
        <w:spacing w:line="360" w:lineRule="auto"/>
        <w:jc w:val="center"/>
        <w:rPr>
          <w:sz w:val="28"/>
          <w:szCs w:val="28"/>
        </w:rPr>
      </w:pPr>
      <w:r>
        <w:rPr>
          <w:sz w:val="28"/>
          <w:szCs w:val="28"/>
        </w:rPr>
        <w:t xml:space="preserve">Wide field ethnography enables researchers </w:t>
      </w:r>
      <w:r w:rsidR="0EAEC44D">
        <w:rPr>
          <w:sz w:val="28"/>
          <w:szCs w:val="28"/>
        </w:rPr>
        <w:t>to</w:t>
      </w:r>
      <w:bookmarkEnd w:id="14"/>
      <w:r w:rsidR="0EAEC44D">
        <w:rPr>
          <w:sz w:val="28"/>
          <w:szCs w:val="28"/>
        </w:rPr>
        <w:t xml:space="preserve"> focus on the multimodal and continuous nature of interaction and social phenomenon, cognition and work. </w:t>
      </w:r>
      <w:sdt>
        <w:sdtPr>
          <w:rPr>
            <w:sz w:val="28"/>
            <w:szCs w:val="28"/>
          </w:rPr>
          <w:id w:val="-1373142009"/>
          <w:lock w:val="contentLocked"/>
          <w:placeholder>
            <w:docPart w:val="A9F3F7CAC90F4D40A1A61F86703306E3"/>
          </w:placeholder>
          <w:citation/>
        </w:sdtPr>
        <w:sdtEndPr/>
        <w:sdtContent>
          <w:r w:rsidR="00486BCF">
            <w:rPr>
              <w:sz w:val="28"/>
              <w:szCs w:val="28"/>
            </w:rPr>
            <w:fldChar w:fldCharType="begin"/>
          </w:r>
          <w:r w:rsidR="00486BCF">
            <w:rPr>
              <w:sz w:val="28"/>
              <w:szCs w:val="28"/>
              <w:lang w:val="en-IN"/>
            </w:rPr>
            <w:instrText xml:space="preserve"> CITATION Soc16 \l 16393 </w:instrText>
          </w:r>
          <w:r w:rsidR="00486BCF">
            <w:rPr>
              <w:sz w:val="28"/>
              <w:szCs w:val="28"/>
            </w:rPr>
            <w:fldChar w:fldCharType="separate"/>
          </w:r>
          <w:commentRangeEnd w:id="13"/>
          <w:r w:rsidR="002F6CCC">
            <w:rPr>
              <w:rStyle w:val="CommentReference"/>
            </w:rPr>
            <w:commentReference w:id="13"/>
          </w:r>
          <w:r w:rsidRPr="004F21EB" w:rsidR="77B5C6EB">
            <w:rPr>
              <w:noProof/>
              <w:sz w:val="28"/>
              <w:szCs w:val="28"/>
              <w:lang w:val="en-IN"/>
            </w:rPr>
            <w:t>(</w:t>
          </w:r>
          <w:r w:rsidRPr="004F21EB" w:rsidR="004F21EB">
            <w:rPr>
              <w:noProof/>
              <w:sz w:val="28"/>
              <w:szCs w:val="28"/>
              <w:lang w:val="en-IN"/>
            </w:rPr>
            <w:t>Socha, Jornet, &amp; Adams, Wide Field Ethnography and Exploratory Analysis of Large Ethnographic Datasets, 2016)</w:t>
          </w:r>
          <w:r w:rsidR="00486BCF">
            <w:rPr>
              <w:sz w:val="28"/>
              <w:szCs w:val="28"/>
            </w:rPr>
            <w:fldChar w:fldCharType="end"/>
          </w:r>
        </w:sdtContent>
      </w:sdt>
    </w:p>
    <w:p w:rsidR="0047036E" w:rsidP="0047036E" w:rsidRDefault="0047036E" w14:paraId="7284B0F4" w14:textId="67856318">
      <w:pPr>
        <w:spacing w:line="360" w:lineRule="auto"/>
        <w:ind w:firstLine="720"/>
        <w:jc w:val="center"/>
        <w:rPr>
          <w:sz w:val="28"/>
          <w:szCs w:val="28"/>
        </w:rPr>
      </w:pPr>
    </w:p>
    <w:p w:rsidR="002F6CCC" w:rsidP="00E96877" w:rsidRDefault="002F6CCC" w14:paraId="62984DAE" w14:textId="1D5286A9">
      <w:pPr>
        <w:jc w:val="center"/>
        <w:rPr>
          <w:rStyle w:val="Strong"/>
        </w:rPr>
      </w:pPr>
    </w:p>
    <w:p w:rsidR="1E78C175" w:rsidP="006B06A1" w:rsidRDefault="1E78C175" w14:paraId="42204510" w14:textId="1D5286A9">
      <w:pPr>
        <w:pStyle w:val="TOC2"/>
      </w:pPr>
    </w:p>
    <w:p w:rsidRPr="006B06A1" w:rsidR="1E78C175" w:rsidP="006B06A1" w:rsidRDefault="00ED03EB" w14:paraId="16B94951" w14:textId="23E8F0FE">
      <w:pPr>
        <w:pStyle w:val="TOC2"/>
      </w:pPr>
      <w:r w:rsidRPr="006B06A1">
        <w:t>However, wide field eth</w:t>
      </w:r>
      <w:r w:rsidRPr="006B06A1" w:rsidR="00A35DDC">
        <w:t>nography</w:t>
      </w:r>
      <w:r w:rsidR="0034126A">
        <w:t xml:space="preserve"> still requires the development of a concrete tool to enable the study.</w:t>
      </w:r>
      <w:r w:rsidR="001A169D">
        <w:t xml:space="preserve"> This tool is called Wide Field Ethnography Navigator.</w:t>
      </w:r>
      <w:r w:rsidR="0034126A">
        <w:t xml:space="preserve"> This project aims to work on </w:t>
      </w:r>
      <w:r w:rsidR="001A169D">
        <w:t>building additional features on top of an exisiting preliminary version of the W</w:t>
      </w:r>
      <w:r w:rsidR="0002351C">
        <w:t>FE navigator.</w:t>
      </w:r>
      <w:r w:rsidR="00661CF3">
        <w:t xml:space="preserve"> </w:t>
      </w:r>
      <w:sdt>
        <w:sdtPr>
          <w:id w:val="711083297"/>
          <w:citation/>
        </w:sdtPr>
        <w:sdtContent>
          <w:r w:rsidR="00661CF3">
            <w:fldChar w:fldCharType="begin"/>
          </w:r>
          <w:r w:rsidR="00661CF3">
            <w:rPr>
              <w:lang w:val="en-US"/>
            </w:rPr>
            <w:instrText xml:space="preserve"> CITATION Oga16 \l 1033 </w:instrText>
          </w:r>
          <w:r w:rsidR="00661CF3">
            <w:fldChar w:fldCharType="separate"/>
          </w:r>
          <w:r w:rsidRPr="00661CF3" w:rsidR="00661CF3">
            <w:rPr>
              <w:lang w:val="en-US"/>
            </w:rPr>
            <w:t>(Oga &amp; Socha, 2016)</w:t>
          </w:r>
          <w:r w:rsidR="00661CF3">
            <w:fldChar w:fldCharType="end"/>
          </w:r>
        </w:sdtContent>
      </w:sdt>
      <w:r w:rsidR="0002351C">
        <w:t xml:space="preserve"> The specific features to develop are defined in the </w:t>
      </w:r>
      <w:r w:rsidR="00D6361C">
        <w:t>Chapter III.</w:t>
      </w:r>
    </w:p>
    <w:p w:rsidR="1E78C175" w:rsidP="05E67394" w:rsidRDefault="1E78C175" w14:paraId="4CCB0C84" w14:textId="4BF9126D">
      <w:pPr>
        <w:pStyle w:val="TOC1"/>
        <w:rPr>
          <w:rFonts w:asciiTheme="minorHAnsi" w:hAnsiTheme="minorHAnsi" w:eastAsiaTheme="minorEastAsia" w:cstheme="minorBidi"/>
          <w:b w:val="0"/>
          <w:noProof/>
          <w:sz w:val="22"/>
          <w:szCs w:val="22"/>
          <w:lang w:val="en-IN" w:eastAsia="en-IN"/>
        </w:rPr>
      </w:pPr>
    </w:p>
    <w:bookmarkEnd w:id="2"/>
    <w:bookmarkEnd w:id="3"/>
    <w:bookmarkEnd w:id="4"/>
    <w:bookmarkEnd w:id="5"/>
    <w:bookmarkEnd w:id="6"/>
    <w:bookmarkEnd w:id="7"/>
    <w:bookmarkEnd w:id="8"/>
    <w:bookmarkEnd w:id="9"/>
    <w:bookmarkEnd w:id="10"/>
    <w:bookmarkEnd w:id="11"/>
    <w:p w:rsidR="00C35330" w:rsidP="00E96877" w:rsidRDefault="008B03BD" w14:paraId="742E448D" w14:textId="53EED309">
      <w:pPr>
        <w:jc w:val="center"/>
        <w:rPr>
          <w:rStyle w:val="Strong"/>
        </w:rPr>
      </w:pPr>
      <w:r w:rsidRPr="00CB37AB">
        <w:rPr>
          <w:rStyle w:val="Strong"/>
        </w:rPr>
        <w:br w:type="page"/>
      </w:r>
      <w:bookmarkStart w:name="_Toc304188517" w:id="15"/>
      <w:bookmarkStart w:name="_Toc304188821" w:id="16"/>
      <w:bookmarkStart w:name="_Toc304189007" w:id="17"/>
      <w:bookmarkStart w:name="_Toc304203227" w:id="18"/>
      <w:bookmarkStart w:name="_Toc304204070" w:id="19"/>
      <w:bookmarkStart w:name="_Toc304204177" w:id="20"/>
      <w:bookmarkStart w:name="_Toc304204692" w:id="21"/>
      <w:bookmarkStart w:name="_Toc304213917" w:id="22"/>
      <w:bookmarkStart w:name="_Toc304214521" w:id="23"/>
      <w:bookmarkStart w:name="_Toc304296640" w:id="24"/>
      <w:r w:rsidRPr="00E96877" w:rsidR="00C35330">
        <w:rPr>
          <w:rStyle w:val="Strong"/>
        </w:rPr>
        <w:lastRenderedPageBreak/>
        <w:t>Table of Contents</w:t>
      </w:r>
      <w:bookmarkEnd w:id="15"/>
      <w:bookmarkEnd w:id="16"/>
      <w:bookmarkEnd w:id="17"/>
      <w:bookmarkEnd w:id="18"/>
      <w:bookmarkEnd w:id="19"/>
      <w:bookmarkEnd w:id="20"/>
      <w:bookmarkEnd w:id="21"/>
      <w:bookmarkEnd w:id="22"/>
      <w:bookmarkEnd w:id="23"/>
      <w:bookmarkEnd w:id="24"/>
    </w:p>
    <w:p w:rsidR="00D6361C" w:rsidRDefault="00417FC3" w14:paraId="4CC018C8" w14:textId="1C431E6B">
      <w:pPr>
        <w:pStyle w:val="TOC1"/>
        <w:rPr>
          <w:rFonts w:asciiTheme="minorHAnsi" w:hAnsiTheme="minorHAnsi" w:eastAsiaTheme="minorEastAsia" w:cstheme="minorBidi"/>
          <w:b w:val="0"/>
          <w:noProof/>
          <w:sz w:val="22"/>
          <w:szCs w:val="22"/>
        </w:rPr>
      </w:pPr>
      <w:r w:rsidRPr="5C6CF7D6">
        <w:rPr>
          <w:b w:val="0"/>
        </w:rPr>
        <w:fldChar w:fldCharType="begin"/>
      </w:r>
      <w:r w:rsidR="00E25DB8">
        <w:rPr>
          <w:b w:val="0"/>
        </w:rPr>
        <w:instrText xml:space="preserve"> TOC \o "1-2" \h \z \u </w:instrText>
      </w:r>
      <w:r w:rsidRPr="5C6CF7D6">
        <w:rPr>
          <w:b w:val="0"/>
        </w:rPr>
        <w:fldChar w:fldCharType="separate"/>
      </w:r>
      <w:hyperlink w:history="1" w:anchor="_Toc118899611">
        <w:r w:rsidRPr="00710421" w:rsidR="00D6361C">
          <w:rPr>
            <w:rStyle w:val="Hyperlink"/>
            <w:noProof/>
          </w:rPr>
          <w:t>Abstract</w:t>
        </w:r>
        <w:r w:rsidR="00D6361C">
          <w:rPr>
            <w:noProof/>
            <w:webHidden/>
          </w:rPr>
          <w:tab/>
        </w:r>
        <w:r w:rsidR="00D6361C">
          <w:rPr>
            <w:noProof/>
            <w:webHidden/>
          </w:rPr>
          <w:fldChar w:fldCharType="begin"/>
        </w:r>
        <w:r w:rsidR="00D6361C">
          <w:rPr>
            <w:noProof/>
            <w:webHidden/>
          </w:rPr>
          <w:instrText xml:space="preserve"> PAGEREF _Toc118899611 \h </w:instrText>
        </w:r>
        <w:r w:rsidR="00D6361C">
          <w:rPr>
            <w:noProof/>
            <w:webHidden/>
          </w:rPr>
        </w:r>
        <w:r w:rsidR="00D6361C">
          <w:rPr>
            <w:noProof/>
            <w:webHidden/>
          </w:rPr>
          <w:fldChar w:fldCharType="separate"/>
        </w:r>
        <w:r w:rsidR="00D6361C">
          <w:rPr>
            <w:noProof/>
            <w:webHidden/>
          </w:rPr>
          <w:t>2</w:t>
        </w:r>
        <w:r w:rsidR="00D6361C">
          <w:rPr>
            <w:noProof/>
            <w:webHidden/>
          </w:rPr>
          <w:fldChar w:fldCharType="end"/>
        </w:r>
      </w:hyperlink>
    </w:p>
    <w:p w:rsidR="00D6361C" w:rsidRDefault="00D6361C" w14:paraId="00839DD5" w14:textId="7BA3EC52">
      <w:pPr>
        <w:pStyle w:val="TOC1"/>
        <w:rPr>
          <w:rFonts w:asciiTheme="minorHAnsi" w:hAnsiTheme="minorHAnsi" w:eastAsiaTheme="minorEastAsia" w:cstheme="minorBidi"/>
          <w:b w:val="0"/>
          <w:noProof/>
          <w:sz w:val="22"/>
          <w:szCs w:val="22"/>
        </w:rPr>
      </w:pPr>
      <w:hyperlink w:history="1" w:anchor="_Toc118899612">
        <w:r w:rsidRPr="00710421">
          <w:rPr>
            <w:rStyle w:val="Hyperlink"/>
            <w:noProof/>
          </w:rPr>
          <w:t>List of Tables</w:t>
        </w:r>
        <w:r>
          <w:rPr>
            <w:noProof/>
            <w:webHidden/>
          </w:rPr>
          <w:tab/>
        </w:r>
        <w:r>
          <w:rPr>
            <w:noProof/>
            <w:webHidden/>
          </w:rPr>
          <w:fldChar w:fldCharType="begin"/>
        </w:r>
        <w:r>
          <w:rPr>
            <w:noProof/>
            <w:webHidden/>
          </w:rPr>
          <w:instrText xml:space="preserve"> PAGEREF _Toc118899612 \h </w:instrText>
        </w:r>
        <w:r>
          <w:rPr>
            <w:noProof/>
            <w:webHidden/>
          </w:rPr>
        </w:r>
        <w:r>
          <w:rPr>
            <w:noProof/>
            <w:webHidden/>
          </w:rPr>
          <w:fldChar w:fldCharType="separate"/>
        </w:r>
        <w:r>
          <w:rPr>
            <w:noProof/>
            <w:webHidden/>
          </w:rPr>
          <w:t>4</w:t>
        </w:r>
        <w:r>
          <w:rPr>
            <w:noProof/>
            <w:webHidden/>
          </w:rPr>
          <w:fldChar w:fldCharType="end"/>
        </w:r>
      </w:hyperlink>
    </w:p>
    <w:p w:rsidR="00D6361C" w:rsidRDefault="00D6361C" w14:paraId="544A9A71" w14:textId="01F09FD9">
      <w:pPr>
        <w:pStyle w:val="TOC1"/>
        <w:rPr>
          <w:rFonts w:asciiTheme="minorHAnsi" w:hAnsiTheme="minorHAnsi" w:eastAsiaTheme="minorEastAsia" w:cstheme="minorBidi"/>
          <w:b w:val="0"/>
          <w:noProof/>
          <w:sz w:val="22"/>
          <w:szCs w:val="22"/>
        </w:rPr>
      </w:pPr>
      <w:hyperlink w:history="1" w:anchor="_Toc118899613">
        <w:r w:rsidRPr="00710421">
          <w:rPr>
            <w:rStyle w:val="Hyperlink"/>
            <w:noProof/>
          </w:rPr>
          <w:t>List of Figures</w:t>
        </w:r>
        <w:r>
          <w:rPr>
            <w:noProof/>
            <w:webHidden/>
          </w:rPr>
          <w:tab/>
        </w:r>
        <w:r>
          <w:rPr>
            <w:noProof/>
            <w:webHidden/>
          </w:rPr>
          <w:fldChar w:fldCharType="begin"/>
        </w:r>
        <w:r>
          <w:rPr>
            <w:noProof/>
            <w:webHidden/>
          </w:rPr>
          <w:instrText xml:space="preserve"> PAGEREF _Toc118899613 \h </w:instrText>
        </w:r>
        <w:r>
          <w:rPr>
            <w:noProof/>
            <w:webHidden/>
          </w:rPr>
        </w:r>
        <w:r>
          <w:rPr>
            <w:noProof/>
            <w:webHidden/>
          </w:rPr>
          <w:fldChar w:fldCharType="separate"/>
        </w:r>
        <w:r>
          <w:rPr>
            <w:noProof/>
            <w:webHidden/>
          </w:rPr>
          <w:t>4</w:t>
        </w:r>
        <w:r>
          <w:rPr>
            <w:noProof/>
            <w:webHidden/>
          </w:rPr>
          <w:fldChar w:fldCharType="end"/>
        </w:r>
      </w:hyperlink>
    </w:p>
    <w:p w:rsidR="00D6361C" w:rsidRDefault="00D6361C" w14:paraId="4D13C561" w14:textId="30F3F188">
      <w:pPr>
        <w:pStyle w:val="TOC1"/>
        <w:rPr>
          <w:rFonts w:asciiTheme="minorHAnsi" w:hAnsiTheme="minorHAnsi" w:eastAsiaTheme="minorEastAsia" w:cstheme="minorBidi"/>
          <w:b w:val="0"/>
          <w:noProof/>
          <w:sz w:val="22"/>
          <w:szCs w:val="22"/>
        </w:rPr>
      </w:pPr>
      <w:hyperlink w:history="1" w:anchor="_Toc118899614">
        <w:r w:rsidRPr="00710421">
          <w:rPr>
            <w:rStyle w:val="Hyperlink"/>
            <w:noProof/>
          </w:rPr>
          <w:t>Chapter I: Goals/Vision</w:t>
        </w:r>
        <w:r>
          <w:rPr>
            <w:noProof/>
            <w:webHidden/>
          </w:rPr>
          <w:tab/>
        </w:r>
        <w:r>
          <w:rPr>
            <w:noProof/>
            <w:webHidden/>
          </w:rPr>
          <w:fldChar w:fldCharType="begin"/>
        </w:r>
        <w:r>
          <w:rPr>
            <w:noProof/>
            <w:webHidden/>
          </w:rPr>
          <w:instrText xml:space="preserve"> PAGEREF _Toc118899614 \h </w:instrText>
        </w:r>
        <w:r>
          <w:rPr>
            <w:noProof/>
            <w:webHidden/>
          </w:rPr>
        </w:r>
        <w:r>
          <w:rPr>
            <w:noProof/>
            <w:webHidden/>
          </w:rPr>
          <w:fldChar w:fldCharType="separate"/>
        </w:r>
        <w:r>
          <w:rPr>
            <w:noProof/>
            <w:webHidden/>
          </w:rPr>
          <w:t>5</w:t>
        </w:r>
        <w:r>
          <w:rPr>
            <w:noProof/>
            <w:webHidden/>
          </w:rPr>
          <w:fldChar w:fldCharType="end"/>
        </w:r>
      </w:hyperlink>
    </w:p>
    <w:p w:rsidR="00D6361C" w:rsidRDefault="00D6361C" w14:paraId="0A8807DD" w14:textId="00D263F3">
      <w:pPr>
        <w:pStyle w:val="TOC2"/>
        <w:rPr>
          <w:rFonts w:asciiTheme="minorHAnsi" w:hAnsiTheme="minorHAnsi" w:cstheme="minorBidi"/>
          <w:sz w:val="22"/>
          <w:szCs w:val="22"/>
          <w:lang w:val="en-US" w:eastAsia="en-US"/>
        </w:rPr>
      </w:pPr>
      <w:hyperlink w:history="1" w:anchor="_Toc118899615">
        <w:r w:rsidRPr="00710421">
          <w:rPr>
            <w:rStyle w:val="Hyperlink"/>
          </w:rPr>
          <w:t>Problem Statement</w:t>
        </w:r>
        <w:r>
          <w:rPr>
            <w:webHidden/>
          </w:rPr>
          <w:tab/>
        </w:r>
        <w:r>
          <w:rPr>
            <w:webHidden/>
          </w:rPr>
          <w:fldChar w:fldCharType="begin"/>
        </w:r>
        <w:r>
          <w:rPr>
            <w:webHidden/>
          </w:rPr>
          <w:instrText xml:space="preserve"> PAGEREF _Toc118899615 \h </w:instrText>
        </w:r>
        <w:r>
          <w:rPr>
            <w:webHidden/>
          </w:rPr>
        </w:r>
        <w:r>
          <w:rPr>
            <w:webHidden/>
          </w:rPr>
          <w:fldChar w:fldCharType="separate"/>
        </w:r>
        <w:r>
          <w:rPr>
            <w:webHidden/>
          </w:rPr>
          <w:t>5</w:t>
        </w:r>
        <w:r>
          <w:rPr>
            <w:webHidden/>
          </w:rPr>
          <w:fldChar w:fldCharType="end"/>
        </w:r>
      </w:hyperlink>
    </w:p>
    <w:p w:rsidR="00D6361C" w:rsidRDefault="00D6361C" w14:paraId="1FA252CC" w14:textId="3ADE78EF">
      <w:pPr>
        <w:pStyle w:val="TOC2"/>
        <w:rPr>
          <w:rFonts w:asciiTheme="minorHAnsi" w:hAnsiTheme="minorHAnsi" w:cstheme="minorBidi"/>
          <w:sz w:val="22"/>
          <w:szCs w:val="22"/>
          <w:lang w:val="en-US" w:eastAsia="en-US"/>
        </w:rPr>
      </w:pPr>
      <w:hyperlink w:history="1" w:anchor="_Toc118899616">
        <w:r w:rsidRPr="00710421">
          <w:rPr>
            <w:rStyle w:val="Hyperlink"/>
          </w:rPr>
          <w:t>Stakeholders and beneficiaries</w:t>
        </w:r>
        <w:r>
          <w:rPr>
            <w:webHidden/>
          </w:rPr>
          <w:tab/>
        </w:r>
        <w:r>
          <w:rPr>
            <w:webHidden/>
          </w:rPr>
          <w:fldChar w:fldCharType="begin"/>
        </w:r>
        <w:r>
          <w:rPr>
            <w:webHidden/>
          </w:rPr>
          <w:instrText xml:space="preserve"> PAGEREF _Toc118899616 \h </w:instrText>
        </w:r>
        <w:r>
          <w:rPr>
            <w:webHidden/>
          </w:rPr>
        </w:r>
        <w:r>
          <w:rPr>
            <w:webHidden/>
          </w:rPr>
          <w:fldChar w:fldCharType="separate"/>
        </w:r>
        <w:r>
          <w:rPr>
            <w:webHidden/>
          </w:rPr>
          <w:t>6</w:t>
        </w:r>
        <w:r>
          <w:rPr>
            <w:webHidden/>
          </w:rPr>
          <w:fldChar w:fldCharType="end"/>
        </w:r>
      </w:hyperlink>
    </w:p>
    <w:p w:rsidR="00D6361C" w:rsidRDefault="00D6361C" w14:paraId="314F27B7" w14:textId="10DFE1A6">
      <w:pPr>
        <w:pStyle w:val="TOC1"/>
        <w:rPr>
          <w:rFonts w:asciiTheme="minorHAnsi" w:hAnsiTheme="minorHAnsi" w:eastAsiaTheme="minorEastAsia" w:cstheme="minorBidi"/>
          <w:b w:val="0"/>
          <w:noProof/>
          <w:sz w:val="22"/>
          <w:szCs w:val="22"/>
        </w:rPr>
      </w:pPr>
      <w:hyperlink w:history="1" w:anchor="_Toc118899617">
        <w:r w:rsidRPr="00710421">
          <w:rPr>
            <w:rStyle w:val="Hyperlink"/>
            <w:noProof/>
          </w:rPr>
          <w:t>Chapter II: Criteria</w:t>
        </w:r>
        <w:r>
          <w:rPr>
            <w:noProof/>
            <w:webHidden/>
          </w:rPr>
          <w:tab/>
        </w:r>
        <w:r>
          <w:rPr>
            <w:noProof/>
            <w:webHidden/>
          </w:rPr>
          <w:fldChar w:fldCharType="begin"/>
        </w:r>
        <w:r>
          <w:rPr>
            <w:noProof/>
            <w:webHidden/>
          </w:rPr>
          <w:instrText xml:space="preserve"> PAGEREF _Toc118899617 \h </w:instrText>
        </w:r>
        <w:r>
          <w:rPr>
            <w:noProof/>
            <w:webHidden/>
          </w:rPr>
        </w:r>
        <w:r>
          <w:rPr>
            <w:noProof/>
            <w:webHidden/>
          </w:rPr>
          <w:fldChar w:fldCharType="separate"/>
        </w:r>
        <w:r>
          <w:rPr>
            <w:noProof/>
            <w:webHidden/>
          </w:rPr>
          <w:t>7</w:t>
        </w:r>
        <w:r>
          <w:rPr>
            <w:noProof/>
            <w:webHidden/>
          </w:rPr>
          <w:fldChar w:fldCharType="end"/>
        </w:r>
      </w:hyperlink>
    </w:p>
    <w:p w:rsidR="00D6361C" w:rsidRDefault="00D6361C" w14:paraId="44B35585" w14:textId="3B356A62">
      <w:pPr>
        <w:pStyle w:val="TOC2"/>
        <w:rPr>
          <w:rFonts w:asciiTheme="minorHAnsi" w:hAnsiTheme="minorHAnsi" w:cstheme="minorBidi"/>
          <w:sz w:val="22"/>
          <w:szCs w:val="22"/>
          <w:lang w:val="en-US" w:eastAsia="en-US"/>
        </w:rPr>
      </w:pPr>
      <w:hyperlink w:history="1" w:anchor="_Toc118899618">
        <w:r w:rsidRPr="00710421">
          <w:rPr>
            <w:rStyle w:val="Hyperlink"/>
          </w:rPr>
          <w:t>Minimum, expected, and aspirational</w:t>
        </w:r>
        <w:r>
          <w:rPr>
            <w:webHidden/>
          </w:rPr>
          <w:tab/>
        </w:r>
        <w:r>
          <w:rPr>
            <w:webHidden/>
          </w:rPr>
          <w:fldChar w:fldCharType="begin"/>
        </w:r>
        <w:r>
          <w:rPr>
            <w:webHidden/>
          </w:rPr>
          <w:instrText xml:space="preserve"> PAGEREF _Toc118899618 \h </w:instrText>
        </w:r>
        <w:r>
          <w:rPr>
            <w:webHidden/>
          </w:rPr>
        </w:r>
        <w:r>
          <w:rPr>
            <w:webHidden/>
          </w:rPr>
          <w:fldChar w:fldCharType="separate"/>
        </w:r>
        <w:r>
          <w:rPr>
            <w:webHidden/>
          </w:rPr>
          <w:t>7</w:t>
        </w:r>
        <w:r>
          <w:rPr>
            <w:webHidden/>
          </w:rPr>
          <w:fldChar w:fldCharType="end"/>
        </w:r>
      </w:hyperlink>
    </w:p>
    <w:p w:rsidR="00D6361C" w:rsidRDefault="00D6361C" w14:paraId="2EE4B871" w14:textId="30FEC338">
      <w:pPr>
        <w:pStyle w:val="TOC2"/>
        <w:rPr>
          <w:rFonts w:asciiTheme="minorHAnsi" w:hAnsiTheme="minorHAnsi" w:cstheme="minorBidi"/>
          <w:sz w:val="22"/>
          <w:szCs w:val="22"/>
          <w:lang w:val="en-US" w:eastAsia="en-US"/>
        </w:rPr>
      </w:pPr>
      <w:hyperlink w:history="1" w:anchor="_Toc118899619">
        <w:r w:rsidRPr="00710421">
          <w:rPr>
            <w:rStyle w:val="Hyperlink"/>
          </w:rPr>
          <w:t>Targets</w:t>
        </w:r>
        <w:r>
          <w:rPr>
            <w:webHidden/>
          </w:rPr>
          <w:tab/>
        </w:r>
        <w:r>
          <w:rPr>
            <w:webHidden/>
          </w:rPr>
          <w:fldChar w:fldCharType="begin"/>
        </w:r>
        <w:r>
          <w:rPr>
            <w:webHidden/>
          </w:rPr>
          <w:instrText xml:space="preserve"> PAGEREF _Toc118899619 \h </w:instrText>
        </w:r>
        <w:r>
          <w:rPr>
            <w:webHidden/>
          </w:rPr>
        </w:r>
        <w:r>
          <w:rPr>
            <w:webHidden/>
          </w:rPr>
          <w:fldChar w:fldCharType="separate"/>
        </w:r>
        <w:r>
          <w:rPr>
            <w:webHidden/>
          </w:rPr>
          <w:t>7</w:t>
        </w:r>
        <w:r>
          <w:rPr>
            <w:webHidden/>
          </w:rPr>
          <w:fldChar w:fldCharType="end"/>
        </w:r>
      </w:hyperlink>
    </w:p>
    <w:p w:rsidR="00D6361C" w:rsidRDefault="00D6361C" w14:paraId="17849AD3" w14:textId="51172956">
      <w:pPr>
        <w:pStyle w:val="TOC2"/>
        <w:rPr>
          <w:rFonts w:asciiTheme="minorHAnsi" w:hAnsiTheme="minorHAnsi" w:cstheme="minorBidi"/>
          <w:sz w:val="22"/>
          <w:szCs w:val="22"/>
          <w:lang w:val="en-US" w:eastAsia="en-US"/>
        </w:rPr>
      </w:pPr>
      <w:hyperlink w:history="1" w:anchor="_Toc118899620">
        <w:r w:rsidRPr="00710421">
          <w:rPr>
            <w:rStyle w:val="Hyperlink"/>
          </w:rPr>
          <w:t>This capstone project will build the features defined above on Irene’s current version of the wide field ethnography navigator. Most of the features added will be new features, developing independently of the above features.</w:t>
        </w:r>
        <w:r>
          <w:rPr>
            <w:webHidden/>
          </w:rPr>
          <w:tab/>
        </w:r>
        <w:r>
          <w:rPr>
            <w:webHidden/>
          </w:rPr>
          <w:fldChar w:fldCharType="begin"/>
        </w:r>
        <w:r>
          <w:rPr>
            <w:webHidden/>
          </w:rPr>
          <w:instrText xml:space="preserve"> PAGEREF _Toc118899620 \h </w:instrText>
        </w:r>
        <w:r>
          <w:rPr>
            <w:webHidden/>
          </w:rPr>
        </w:r>
        <w:r>
          <w:rPr>
            <w:webHidden/>
          </w:rPr>
          <w:fldChar w:fldCharType="separate"/>
        </w:r>
        <w:r>
          <w:rPr>
            <w:webHidden/>
          </w:rPr>
          <w:t>11</w:t>
        </w:r>
        <w:r>
          <w:rPr>
            <w:webHidden/>
          </w:rPr>
          <w:fldChar w:fldCharType="end"/>
        </w:r>
      </w:hyperlink>
    </w:p>
    <w:p w:rsidR="00D6361C" w:rsidRDefault="00D6361C" w14:paraId="553446F9" w14:textId="74281FE3">
      <w:pPr>
        <w:pStyle w:val="TOC2"/>
        <w:rPr>
          <w:rFonts w:asciiTheme="minorHAnsi" w:hAnsiTheme="minorHAnsi" w:cstheme="minorBidi"/>
          <w:sz w:val="22"/>
          <w:szCs w:val="22"/>
          <w:lang w:val="en-US" w:eastAsia="en-US"/>
        </w:rPr>
      </w:pPr>
      <w:hyperlink w:history="1" w:anchor="_Toc118899621">
        <w:r w:rsidRPr="00710421">
          <w:rPr>
            <w:rStyle w:val="Hyperlink"/>
          </w:rPr>
          <w:t>How is your system different from these systems?</w:t>
        </w:r>
        <w:r>
          <w:rPr>
            <w:webHidden/>
          </w:rPr>
          <w:tab/>
        </w:r>
        <w:r>
          <w:rPr>
            <w:webHidden/>
          </w:rPr>
          <w:fldChar w:fldCharType="begin"/>
        </w:r>
        <w:r>
          <w:rPr>
            <w:webHidden/>
          </w:rPr>
          <w:instrText xml:space="preserve"> PAGEREF _Toc118899621 \h </w:instrText>
        </w:r>
        <w:r>
          <w:rPr>
            <w:webHidden/>
          </w:rPr>
        </w:r>
        <w:r>
          <w:rPr>
            <w:webHidden/>
          </w:rPr>
          <w:fldChar w:fldCharType="separate"/>
        </w:r>
        <w:r>
          <w:rPr>
            <w:webHidden/>
          </w:rPr>
          <w:t>11</w:t>
        </w:r>
        <w:r>
          <w:rPr>
            <w:webHidden/>
          </w:rPr>
          <w:fldChar w:fldCharType="end"/>
        </w:r>
      </w:hyperlink>
    </w:p>
    <w:p w:rsidR="00D6361C" w:rsidRDefault="00D6361C" w14:paraId="5193B2BF" w14:textId="7EF43FAA">
      <w:pPr>
        <w:pStyle w:val="TOC1"/>
        <w:rPr>
          <w:rFonts w:asciiTheme="minorHAnsi" w:hAnsiTheme="minorHAnsi" w:eastAsiaTheme="minorEastAsia" w:cstheme="minorBidi"/>
          <w:b w:val="0"/>
          <w:noProof/>
          <w:sz w:val="22"/>
          <w:szCs w:val="22"/>
        </w:rPr>
      </w:pPr>
      <w:hyperlink w:history="1" w:anchor="_Toc118899622">
        <w:r w:rsidRPr="00710421">
          <w:rPr>
            <w:rStyle w:val="Hyperlink"/>
            <w:noProof/>
          </w:rPr>
          <w:t>Chapter IV: Plan</w:t>
        </w:r>
        <w:r>
          <w:rPr>
            <w:noProof/>
            <w:webHidden/>
          </w:rPr>
          <w:tab/>
        </w:r>
        <w:r>
          <w:rPr>
            <w:noProof/>
            <w:webHidden/>
          </w:rPr>
          <w:fldChar w:fldCharType="begin"/>
        </w:r>
        <w:r>
          <w:rPr>
            <w:noProof/>
            <w:webHidden/>
          </w:rPr>
          <w:instrText xml:space="preserve"> PAGEREF _Toc118899622 \h </w:instrText>
        </w:r>
        <w:r>
          <w:rPr>
            <w:noProof/>
            <w:webHidden/>
          </w:rPr>
        </w:r>
        <w:r>
          <w:rPr>
            <w:noProof/>
            <w:webHidden/>
          </w:rPr>
          <w:fldChar w:fldCharType="separate"/>
        </w:r>
        <w:r>
          <w:rPr>
            <w:noProof/>
            <w:webHidden/>
          </w:rPr>
          <w:t>13</w:t>
        </w:r>
        <w:r>
          <w:rPr>
            <w:noProof/>
            <w:webHidden/>
          </w:rPr>
          <w:fldChar w:fldCharType="end"/>
        </w:r>
      </w:hyperlink>
    </w:p>
    <w:p w:rsidR="00D6361C" w:rsidRDefault="00D6361C" w14:paraId="2A3D1FA1" w14:textId="4F1CBC76">
      <w:pPr>
        <w:pStyle w:val="TOC2"/>
        <w:rPr>
          <w:rFonts w:asciiTheme="minorHAnsi" w:hAnsiTheme="minorHAnsi" w:cstheme="minorBidi"/>
          <w:sz w:val="22"/>
          <w:szCs w:val="22"/>
          <w:lang w:val="en-US" w:eastAsia="en-US"/>
        </w:rPr>
      </w:pPr>
      <w:hyperlink w:history="1" w:anchor="_Toc118899623">
        <w:r w:rsidRPr="00710421">
          <w:rPr>
            <w:rStyle w:val="Hyperlink"/>
          </w:rPr>
          <w:t>Detailed milestones for key deliverables</w:t>
        </w:r>
        <w:r>
          <w:rPr>
            <w:webHidden/>
          </w:rPr>
          <w:tab/>
        </w:r>
        <w:r>
          <w:rPr>
            <w:webHidden/>
          </w:rPr>
          <w:fldChar w:fldCharType="begin"/>
        </w:r>
        <w:r>
          <w:rPr>
            <w:webHidden/>
          </w:rPr>
          <w:instrText xml:space="preserve"> PAGEREF _Toc118899623 \h </w:instrText>
        </w:r>
        <w:r>
          <w:rPr>
            <w:webHidden/>
          </w:rPr>
        </w:r>
        <w:r>
          <w:rPr>
            <w:webHidden/>
          </w:rPr>
          <w:fldChar w:fldCharType="separate"/>
        </w:r>
        <w:r>
          <w:rPr>
            <w:webHidden/>
          </w:rPr>
          <w:t>13</w:t>
        </w:r>
        <w:r>
          <w:rPr>
            <w:webHidden/>
          </w:rPr>
          <w:fldChar w:fldCharType="end"/>
        </w:r>
      </w:hyperlink>
    </w:p>
    <w:p w:rsidR="00D6361C" w:rsidRDefault="00D6361C" w14:paraId="05F33FF4" w14:textId="4AC6AE09">
      <w:pPr>
        <w:pStyle w:val="TOC1"/>
        <w:rPr>
          <w:rFonts w:asciiTheme="minorHAnsi" w:hAnsiTheme="minorHAnsi" w:eastAsiaTheme="minorEastAsia" w:cstheme="minorBidi"/>
          <w:b w:val="0"/>
          <w:noProof/>
          <w:sz w:val="22"/>
          <w:szCs w:val="22"/>
        </w:rPr>
      </w:pPr>
      <w:hyperlink w:history="1" w:anchor="_Toc118899624">
        <w:r w:rsidRPr="00710421">
          <w:rPr>
            <w:rStyle w:val="Hyperlink"/>
            <w:noProof/>
          </w:rPr>
          <w:t>Chapter V: Constraints, Risks, and Resources</w:t>
        </w:r>
        <w:r>
          <w:rPr>
            <w:noProof/>
            <w:webHidden/>
          </w:rPr>
          <w:tab/>
        </w:r>
        <w:r>
          <w:rPr>
            <w:noProof/>
            <w:webHidden/>
          </w:rPr>
          <w:fldChar w:fldCharType="begin"/>
        </w:r>
        <w:r>
          <w:rPr>
            <w:noProof/>
            <w:webHidden/>
          </w:rPr>
          <w:instrText xml:space="preserve"> PAGEREF _Toc118899624 \h </w:instrText>
        </w:r>
        <w:r>
          <w:rPr>
            <w:noProof/>
            <w:webHidden/>
          </w:rPr>
        </w:r>
        <w:r>
          <w:rPr>
            <w:noProof/>
            <w:webHidden/>
          </w:rPr>
          <w:fldChar w:fldCharType="separate"/>
        </w:r>
        <w:r>
          <w:rPr>
            <w:noProof/>
            <w:webHidden/>
          </w:rPr>
          <w:t>15</w:t>
        </w:r>
        <w:r>
          <w:rPr>
            <w:noProof/>
            <w:webHidden/>
          </w:rPr>
          <w:fldChar w:fldCharType="end"/>
        </w:r>
      </w:hyperlink>
    </w:p>
    <w:p w:rsidR="00D6361C" w:rsidRDefault="00D6361C" w14:paraId="5FE92CA9" w14:textId="6256882F">
      <w:pPr>
        <w:pStyle w:val="TOC2"/>
        <w:rPr>
          <w:rFonts w:asciiTheme="minorHAnsi" w:hAnsiTheme="minorHAnsi" w:cstheme="minorBidi"/>
          <w:sz w:val="22"/>
          <w:szCs w:val="22"/>
          <w:lang w:val="en-US" w:eastAsia="en-US"/>
        </w:rPr>
      </w:pPr>
      <w:hyperlink w:history="1" w:anchor="_Toc118899625">
        <w:r w:rsidRPr="00710421">
          <w:rPr>
            <w:rStyle w:val="Hyperlink"/>
          </w:rPr>
          <w:t>Key constraints</w:t>
        </w:r>
        <w:r>
          <w:rPr>
            <w:webHidden/>
          </w:rPr>
          <w:tab/>
        </w:r>
        <w:r>
          <w:rPr>
            <w:webHidden/>
          </w:rPr>
          <w:fldChar w:fldCharType="begin"/>
        </w:r>
        <w:r>
          <w:rPr>
            <w:webHidden/>
          </w:rPr>
          <w:instrText xml:space="preserve"> PAGEREF _Toc118899625 \h </w:instrText>
        </w:r>
        <w:r>
          <w:rPr>
            <w:webHidden/>
          </w:rPr>
        </w:r>
        <w:r>
          <w:rPr>
            <w:webHidden/>
          </w:rPr>
          <w:fldChar w:fldCharType="separate"/>
        </w:r>
        <w:r>
          <w:rPr>
            <w:webHidden/>
          </w:rPr>
          <w:t>15</w:t>
        </w:r>
        <w:r>
          <w:rPr>
            <w:webHidden/>
          </w:rPr>
          <w:fldChar w:fldCharType="end"/>
        </w:r>
      </w:hyperlink>
    </w:p>
    <w:p w:rsidR="00D6361C" w:rsidRDefault="00D6361C" w14:paraId="0F633201" w14:textId="7A18AF72">
      <w:pPr>
        <w:pStyle w:val="TOC2"/>
        <w:rPr>
          <w:rFonts w:asciiTheme="minorHAnsi" w:hAnsiTheme="minorHAnsi" w:cstheme="minorBidi"/>
          <w:sz w:val="22"/>
          <w:szCs w:val="22"/>
          <w:lang w:val="en-US" w:eastAsia="en-US"/>
        </w:rPr>
      </w:pPr>
      <w:hyperlink w:history="1" w:anchor="_Toc118899626">
        <w:r w:rsidRPr="00710421">
          <w:rPr>
            <w:rStyle w:val="Hyperlink"/>
          </w:rPr>
          <w:t>Risks you anticipate</w:t>
        </w:r>
        <w:r>
          <w:rPr>
            <w:webHidden/>
          </w:rPr>
          <w:tab/>
        </w:r>
        <w:r>
          <w:rPr>
            <w:webHidden/>
          </w:rPr>
          <w:fldChar w:fldCharType="begin"/>
        </w:r>
        <w:r>
          <w:rPr>
            <w:webHidden/>
          </w:rPr>
          <w:instrText xml:space="preserve"> PAGEREF _Toc118899626 \h </w:instrText>
        </w:r>
        <w:r>
          <w:rPr>
            <w:webHidden/>
          </w:rPr>
        </w:r>
        <w:r>
          <w:rPr>
            <w:webHidden/>
          </w:rPr>
          <w:fldChar w:fldCharType="separate"/>
        </w:r>
        <w:r>
          <w:rPr>
            <w:webHidden/>
          </w:rPr>
          <w:t>15</w:t>
        </w:r>
        <w:r>
          <w:rPr>
            <w:webHidden/>
          </w:rPr>
          <w:fldChar w:fldCharType="end"/>
        </w:r>
      </w:hyperlink>
    </w:p>
    <w:p w:rsidR="00D6361C" w:rsidRDefault="00D6361C" w14:paraId="6B820556" w14:textId="6F85D626">
      <w:pPr>
        <w:pStyle w:val="TOC1"/>
        <w:rPr>
          <w:rFonts w:asciiTheme="minorHAnsi" w:hAnsiTheme="minorHAnsi" w:eastAsiaTheme="minorEastAsia" w:cstheme="minorBidi"/>
          <w:b w:val="0"/>
          <w:noProof/>
          <w:sz w:val="22"/>
          <w:szCs w:val="22"/>
        </w:rPr>
      </w:pPr>
      <w:hyperlink w:history="1" w:anchor="_Toc118899627">
        <w:r w:rsidRPr="00710421">
          <w:rPr>
            <w:rStyle w:val="Hyperlink"/>
            <w:noProof/>
          </w:rPr>
          <w:t>Chapter VI: Evidence</w:t>
        </w:r>
        <w:r>
          <w:rPr>
            <w:noProof/>
            <w:webHidden/>
          </w:rPr>
          <w:tab/>
        </w:r>
        <w:r>
          <w:rPr>
            <w:noProof/>
            <w:webHidden/>
          </w:rPr>
          <w:fldChar w:fldCharType="begin"/>
        </w:r>
        <w:r>
          <w:rPr>
            <w:noProof/>
            <w:webHidden/>
          </w:rPr>
          <w:instrText xml:space="preserve"> PAGEREF _Toc118899627 \h </w:instrText>
        </w:r>
        <w:r>
          <w:rPr>
            <w:noProof/>
            <w:webHidden/>
          </w:rPr>
        </w:r>
        <w:r>
          <w:rPr>
            <w:noProof/>
            <w:webHidden/>
          </w:rPr>
          <w:fldChar w:fldCharType="separate"/>
        </w:r>
        <w:r>
          <w:rPr>
            <w:noProof/>
            <w:webHidden/>
          </w:rPr>
          <w:t>16</w:t>
        </w:r>
        <w:r>
          <w:rPr>
            <w:noProof/>
            <w:webHidden/>
          </w:rPr>
          <w:fldChar w:fldCharType="end"/>
        </w:r>
      </w:hyperlink>
    </w:p>
    <w:p w:rsidR="00D6361C" w:rsidRDefault="00D6361C" w14:paraId="76139E30" w14:textId="0B8298B4">
      <w:pPr>
        <w:pStyle w:val="TOC1"/>
        <w:rPr>
          <w:rFonts w:asciiTheme="minorHAnsi" w:hAnsiTheme="minorHAnsi" w:eastAsiaTheme="minorEastAsia" w:cstheme="minorBidi"/>
          <w:b w:val="0"/>
          <w:noProof/>
          <w:sz w:val="22"/>
          <w:szCs w:val="22"/>
        </w:rPr>
      </w:pPr>
      <w:hyperlink w:history="1" w:anchor="_Toc118899628">
        <w:r w:rsidRPr="00710421">
          <w:rPr>
            <w:rStyle w:val="Hyperlink"/>
            <w:noProof/>
          </w:rPr>
          <w:t>Evidence</w:t>
        </w:r>
        <w:r>
          <w:rPr>
            <w:noProof/>
            <w:webHidden/>
          </w:rPr>
          <w:tab/>
        </w:r>
        <w:r>
          <w:rPr>
            <w:noProof/>
            <w:webHidden/>
          </w:rPr>
          <w:fldChar w:fldCharType="begin"/>
        </w:r>
        <w:r>
          <w:rPr>
            <w:noProof/>
            <w:webHidden/>
          </w:rPr>
          <w:instrText xml:space="preserve"> PAGEREF _Toc118899628 \h </w:instrText>
        </w:r>
        <w:r>
          <w:rPr>
            <w:noProof/>
            <w:webHidden/>
          </w:rPr>
        </w:r>
        <w:r>
          <w:rPr>
            <w:noProof/>
            <w:webHidden/>
          </w:rPr>
          <w:fldChar w:fldCharType="separate"/>
        </w:r>
        <w:r>
          <w:rPr>
            <w:noProof/>
            <w:webHidden/>
          </w:rPr>
          <w:t>16</w:t>
        </w:r>
        <w:r>
          <w:rPr>
            <w:noProof/>
            <w:webHidden/>
          </w:rPr>
          <w:fldChar w:fldCharType="end"/>
        </w:r>
      </w:hyperlink>
    </w:p>
    <w:p w:rsidR="00D6361C" w:rsidRDefault="00D6361C" w14:paraId="69A891A5" w14:textId="40E4E79F">
      <w:pPr>
        <w:pStyle w:val="TOC1"/>
        <w:rPr>
          <w:rFonts w:asciiTheme="minorHAnsi" w:hAnsiTheme="minorHAnsi" w:eastAsiaTheme="minorEastAsia" w:cstheme="minorBidi"/>
          <w:b w:val="0"/>
          <w:noProof/>
          <w:sz w:val="22"/>
          <w:szCs w:val="22"/>
        </w:rPr>
      </w:pPr>
      <w:hyperlink w:history="1" w:anchor="_Toc118899629">
        <w:r w:rsidRPr="00710421">
          <w:rPr>
            <w:rStyle w:val="Hyperlink"/>
            <w:noProof/>
          </w:rPr>
          <w:t>References</w:t>
        </w:r>
        <w:r>
          <w:rPr>
            <w:noProof/>
            <w:webHidden/>
          </w:rPr>
          <w:tab/>
        </w:r>
        <w:r>
          <w:rPr>
            <w:noProof/>
            <w:webHidden/>
          </w:rPr>
          <w:fldChar w:fldCharType="begin"/>
        </w:r>
        <w:r>
          <w:rPr>
            <w:noProof/>
            <w:webHidden/>
          </w:rPr>
          <w:instrText xml:space="preserve"> PAGEREF _Toc118899629 \h </w:instrText>
        </w:r>
        <w:r>
          <w:rPr>
            <w:noProof/>
            <w:webHidden/>
          </w:rPr>
        </w:r>
        <w:r>
          <w:rPr>
            <w:noProof/>
            <w:webHidden/>
          </w:rPr>
          <w:fldChar w:fldCharType="separate"/>
        </w:r>
        <w:r>
          <w:rPr>
            <w:noProof/>
            <w:webHidden/>
          </w:rPr>
          <w:t>17</w:t>
        </w:r>
        <w:r>
          <w:rPr>
            <w:noProof/>
            <w:webHidden/>
          </w:rPr>
          <w:fldChar w:fldCharType="end"/>
        </w:r>
      </w:hyperlink>
    </w:p>
    <w:p w:rsidR="00D6361C" w:rsidRDefault="00D6361C" w14:paraId="02E84AAD" w14:textId="2D49B4F2">
      <w:pPr>
        <w:pStyle w:val="TOC1"/>
        <w:rPr>
          <w:rFonts w:asciiTheme="minorHAnsi" w:hAnsiTheme="minorHAnsi" w:eastAsiaTheme="minorEastAsia" w:cstheme="minorBidi"/>
          <w:b w:val="0"/>
          <w:noProof/>
          <w:sz w:val="22"/>
          <w:szCs w:val="22"/>
        </w:rPr>
      </w:pPr>
      <w:hyperlink w:history="1" w:anchor="_Toc118899630">
        <w:r w:rsidRPr="00710421">
          <w:rPr>
            <w:rStyle w:val="Hyperlink"/>
            <w:noProof/>
          </w:rPr>
          <w:t>References</w:t>
        </w:r>
        <w:r>
          <w:rPr>
            <w:noProof/>
            <w:webHidden/>
          </w:rPr>
          <w:tab/>
        </w:r>
        <w:r>
          <w:rPr>
            <w:noProof/>
            <w:webHidden/>
          </w:rPr>
          <w:fldChar w:fldCharType="begin"/>
        </w:r>
        <w:r>
          <w:rPr>
            <w:noProof/>
            <w:webHidden/>
          </w:rPr>
          <w:instrText xml:space="preserve"> PAGEREF _Toc118899630 \h </w:instrText>
        </w:r>
        <w:r>
          <w:rPr>
            <w:noProof/>
            <w:webHidden/>
          </w:rPr>
        </w:r>
        <w:r>
          <w:rPr>
            <w:noProof/>
            <w:webHidden/>
          </w:rPr>
          <w:fldChar w:fldCharType="separate"/>
        </w:r>
        <w:r>
          <w:rPr>
            <w:noProof/>
            <w:webHidden/>
          </w:rPr>
          <w:t>17</w:t>
        </w:r>
        <w:r>
          <w:rPr>
            <w:noProof/>
            <w:webHidden/>
          </w:rPr>
          <w:fldChar w:fldCharType="end"/>
        </w:r>
      </w:hyperlink>
    </w:p>
    <w:p w:rsidR="00D6361C" w:rsidRDefault="00D6361C" w14:paraId="24857942" w14:textId="63A18F36">
      <w:pPr>
        <w:pStyle w:val="TOC1"/>
        <w:rPr>
          <w:rFonts w:asciiTheme="minorHAnsi" w:hAnsiTheme="minorHAnsi" w:eastAsiaTheme="minorEastAsia" w:cstheme="minorBidi"/>
          <w:b w:val="0"/>
          <w:noProof/>
          <w:sz w:val="22"/>
          <w:szCs w:val="22"/>
        </w:rPr>
      </w:pPr>
      <w:hyperlink w:history="1" w:anchor="_Toc118899631">
        <w:r w:rsidRPr="00710421">
          <w:rPr>
            <w:rStyle w:val="Hyperlink"/>
            <w:noProof/>
          </w:rPr>
          <w:t>Appendix A: Team Members:</w:t>
        </w:r>
        <w:r>
          <w:rPr>
            <w:noProof/>
            <w:webHidden/>
          </w:rPr>
          <w:tab/>
        </w:r>
        <w:r>
          <w:rPr>
            <w:noProof/>
            <w:webHidden/>
          </w:rPr>
          <w:fldChar w:fldCharType="begin"/>
        </w:r>
        <w:r>
          <w:rPr>
            <w:noProof/>
            <w:webHidden/>
          </w:rPr>
          <w:instrText xml:space="preserve"> PAGEREF _Toc118899631 \h </w:instrText>
        </w:r>
        <w:r>
          <w:rPr>
            <w:noProof/>
            <w:webHidden/>
          </w:rPr>
        </w:r>
        <w:r>
          <w:rPr>
            <w:noProof/>
            <w:webHidden/>
          </w:rPr>
          <w:fldChar w:fldCharType="separate"/>
        </w:r>
        <w:r>
          <w:rPr>
            <w:noProof/>
            <w:webHidden/>
          </w:rPr>
          <w:t>18</w:t>
        </w:r>
        <w:r>
          <w:rPr>
            <w:noProof/>
            <w:webHidden/>
          </w:rPr>
          <w:fldChar w:fldCharType="end"/>
        </w:r>
      </w:hyperlink>
    </w:p>
    <w:p w:rsidR="00417FC3" w:rsidP="00C85FAC" w:rsidRDefault="00417FC3" w14:paraId="12F92784" w14:textId="5DF2F84F">
      <w:pPr>
        <w:pStyle w:val="Heading1"/>
      </w:pPr>
      <w:r w:rsidRPr="5C6CF7D6">
        <w:fldChar w:fldCharType="end"/>
      </w:r>
      <w:bookmarkStart w:name="_Toc61245810" w:id="25"/>
    </w:p>
    <w:p w:rsidR="00253CDC" w:rsidP="00C85FAC" w:rsidRDefault="00B06DCD" w14:paraId="78C0C947" w14:textId="43EB4D99">
      <w:pPr>
        <w:pStyle w:val="Heading1"/>
      </w:pPr>
      <w:r>
        <w:br w:type="page"/>
      </w:r>
    </w:p>
    <w:p w:rsidR="00253CDC" w:rsidP="00C85FAC" w:rsidRDefault="4DCE2732" w14:paraId="61688006" w14:textId="2D000259">
      <w:pPr>
        <w:pStyle w:val="Heading1"/>
      </w:pPr>
      <w:bookmarkStart w:name="_Toc118899612" w:id="26"/>
      <w:r>
        <w:lastRenderedPageBreak/>
        <w:t>List of Tables</w:t>
      </w:r>
      <w:bookmarkEnd w:id="26"/>
    </w:p>
    <w:tbl>
      <w:tblPr>
        <w:tblStyle w:val="TableGrid"/>
        <w:tblW w:w="0" w:type="auto"/>
        <w:tblLayout w:type="fixed"/>
        <w:tblLook w:val="06A0" w:firstRow="1" w:lastRow="0" w:firstColumn="1" w:lastColumn="0" w:noHBand="1" w:noVBand="1"/>
      </w:tblPr>
      <w:tblGrid>
        <w:gridCol w:w="4680"/>
        <w:gridCol w:w="4680"/>
      </w:tblGrid>
      <w:tr w:rsidR="3AD45FE0" w:rsidTr="3AD45FE0" w14:paraId="6B6F6DD6" w14:textId="77777777">
        <w:tc>
          <w:tcPr>
            <w:tcW w:w="4680" w:type="dxa"/>
          </w:tcPr>
          <w:p w:rsidR="4DCE2732" w:rsidP="3AD45FE0" w:rsidRDefault="4DCE2732" w14:paraId="7BB29721" w14:textId="5FB28435">
            <w:r>
              <w:t>Table Name</w:t>
            </w:r>
          </w:p>
        </w:tc>
        <w:tc>
          <w:tcPr>
            <w:tcW w:w="4680" w:type="dxa"/>
          </w:tcPr>
          <w:p w:rsidR="4DCE2732" w:rsidP="3AD45FE0" w:rsidRDefault="4DCE2732" w14:paraId="4B6A3A43" w14:textId="24DDEB65">
            <w:r>
              <w:t>Page Number</w:t>
            </w:r>
          </w:p>
        </w:tc>
      </w:tr>
      <w:tr w:rsidR="3AD45FE0" w:rsidTr="3AD45FE0" w14:paraId="007BD358" w14:textId="77777777">
        <w:tc>
          <w:tcPr>
            <w:tcW w:w="4680" w:type="dxa"/>
          </w:tcPr>
          <w:p w:rsidR="4DCE2732" w:rsidP="3AD45FE0" w:rsidRDefault="4DCE2732" w14:paraId="727C1681" w14:textId="7347D507">
            <w:pPr>
              <w:rPr>
                <w:b/>
                <w:bCs/>
                <w:sz w:val="22"/>
                <w:szCs w:val="22"/>
              </w:rPr>
            </w:pPr>
            <w:r w:rsidRPr="3AD45FE0">
              <w:rPr>
                <w:sz w:val="22"/>
                <w:szCs w:val="22"/>
              </w:rPr>
              <w:t>Competitive Analysis of Tools similar to WFE Navigator</w:t>
            </w:r>
          </w:p>
        </w:tc>
        <w:tc>
          <w:tcPr>
            <w:tcW w:w="4680" w:type="dxa"/>
          </w:tcPr>
          <w:p w:rsidR="4DCE2732" w:rsidP="3AD45FE0" w:rsidRDefault="4DCE2732" w14:paraId="2DB0AF8E" w14:textId="3FAE98ED">
            <w:r>
              <w:t>10</w:t>
            </w:r>
          </w:p>
        </w:tc>
      </w:tr>
    </w:tbl>
    <w:p w:rsidR="00253CDC" w:rsidP="00C85FAC" w:rsidRDefault="00253CDC" w14:paraId="0005C8ED" w14:textId="42EA3644">
      <w:pPr>
        <w:pStyle w:val="Heading1"/>
      </w:pPr>
    </w:p>
    <w:p w:rsidR="00253CDC" w:rsidP="00C85FAC" w:rsidRDefault="00253CDC" w14:paraId="3C82857A" w14:textId="227ED56A">
      <w:pPr>
        <w:pStyle w:val="Heading1"/>
      </w:pPr>
    </w:p>
    <w:p w:rsidR="00253CDC" w:rsidP="00C85FAC" w:rsidRDefault="00253CDC" w14:paraId="49FB7BFE" w14:textId="550BB022">
      <w:pPr>
        <w:pStyle w:val="Heading1"/>
      </w:pPr>
    </w:p>
    <w:p w:rsidR="00253CDC" w:rsidP="00C85FAC" w:rsidRDefault="00253CDC" w14:paraId="5DE4EEDB" w14:textId="451FE504">
      <w:pPr>
        <w:pStyle w:val="Heading1"/>
      </w:pPr>
    </w:p>
    <w:p w:rsidR="00253CDC" w:rsidP="00C85FAC" w:rsidRDefault="00253CDC" w14:paraId="6AFB1783" w14:textId="70ED0636">
      <w:pPr>
        <w:pStyle w:val="Heading1"/>
      </w:pPr>
    </w:p>
    <w:p w:rsidR="00253CDC" w:rsidP="00C85FAC" w:rsidRDefault="00253CDC" w14:paraId="00B43A45" w14:textId="3D6C8509">
      <w:pPr>
        <w:pStyle w:val="Heading1"/>
      </w:pPr>
    </w:p>
    <w:p w:rsidR="00253CDC" w:rsidP="00C85FAC" w:rsidRDefault="00253CDC" w14:paraId="65A9005E" w14:textId="7C22593F">
      <w:pPr>
        <w:pStyle w:val="Heading1"/>
      </w:pPr>
    </w:p>
    <w:p w:rsidR="00253CDC" w:rsidP="00C85FAC" w:rsidRDefault="00253CDC" w14:paraId="5CABA68C" w14:textId="44433051">
      <w:pPr>
        <w:pStyle w:val="Heading1"/>
      </w:pPr>
    </w:p>
    <w:p w:rsidR="00253CDC" w:rsidP="00C85FAC" w:rsidRDefault="00253CDC" w14:paraId="6C01ACE5" w14:textId="15F15410">
      <w:pPr>
        <w:pStyle w:val="Heading1"/>
      </w:pPr>
    </w:p>
    <w:p w:rsidR="00253CDC" w:rsidP="00C85FAC" w:rsidRDefault="00253CDC" w14:paraId="0C64E53A" w14:textId="449E8ED1">
      <w:pPr>
        <w:pStyle w:val="Heading1"/>
      </w:pPr>
    </w:p>
    <w:p w:rsidR="00253CDC" w:rsidP="00C85FAC" w:rsidRDefault="00253CDC" w14:paraId="305DA569" w14:textId="5AAD0547">
      <w:pPr>
        <w:pStyle w:val="Heading1"/>
      </w:pPr>
    </w:p>
    <w:p w:rsidR="00253CDC" w:rsidP="00C85FAC" w:rsidRDefault="00253CDC" w14:paraId="550D595E" w14:textId="43260EA4">
      <w:pPr>
        <w:pStyle w:val="Heading1"/>
      </w:pPr>
    </w:p>
    <w:p w:rsidR="00253CDC" w:rsidP="00C85FAC" w:rsidRDefault="00253CDC" w14:paraId="6B9F0961" w14:textId="79582B7A">
      <w:pPr>
        <w:pStyle w:val="Heading1"/>
      </w:pPr>
    </w:p>
    <w:p w:rsidR="00253CDC" w:rsidP="00C85FAC" w:rsidRDefault="00886542" w14:paraId="7B6DB26A" w14:textId="4D920973">
      <w:pPr>
        <w:pStyle w:val="Heading1"/>
      </w:pPr>
      <w:bookmarkStart w:name="_Toc304188519" w:id="27"/>
      <w:bookmarkStart w:name="_Toc304188823" w:id="28"/>
      <w:bookmarkStart w:name="_Toc304203229" w:id="29"/>
      <w:bookmarkStart w:name="_Toc304204072" w:id="30"/>
      <w:bookmarkStart w:name="_Toc118899613" w:id="31"/>
      <w:r w:rsidRPr="008F524F">
        <w:t>List of Figures</w:t>
      </w:r>
      <w:bookmarkEnd w:id="27"/>
      <w:bookmarkEnd w:id="28"/>
      <w:bookmarkEnd w:id="29"/>
      <w:bookmarkEnd w:id="30"/>
      <w:bookmarkEnd w:id="31"/>
    </w:p>
    <w:tbl>
      <w:tblPr>
        <w:tblStyle w:val="TableGrid"/>
        <w:tblW w:w="0" w:type="auto"/>
        <w:tblLook w:val="04A0" w:firstRow="1" w:lastRow="0" w:firstColumn="1" w:lastColumn="0" w:noHBand="0" w:noVBand="1"/>
      </w:tblPr>
      <w:tblGrid>
        <w:gridCol w:w="4428"/>
        <w:gridCol w:w="4428"/>
      </w:tblGrid>
      <w:tr w:rsidR="00C3072A" w:rsidTr="00C3072A" w14:paraId="7FE3FBB4" w14:textId="77777777">
        <w:tc>
          <w:tcPr>
            <w:tcW w:w="4428" w:type="dxa"/>
          </w:tcPr>
          <w:p w:rsidR="00C3072A" w:rsidP="00A3441A" w:rsidRDefault="00C3072A" w14:paraId="220B147F" w14:textId="310B185B">
            <w:r>
              <w:t>Figure Name</w:t>
            </w:r>
          </w:p>
        </w:tc>
        <w:tc>
          <w:tcPr>
            <w:tcW w:w="4428" w:type="dxa"/>
          </w:tcPr>
          <w:p w:rsidR="00C3072A" w:rsidP="00A3441A" w:rsidRDefault="00C3072A" w14:paraId="1E1DFF9D" w14:textId="09483934">
            <w:r>
              <w:t>Page Number</w:t>
            </w:r>
          </w:p>
        </w:tc>
      </w:tr>
      <w:tr w:rsidR="00C3072A" w:rsidTr="00C3072A" w14:paraId="42CD08BF" w14:textId="77777777">
        <w:tc>
          <w:tcPr>
            <w:tcW w:w="4428" w:type="dxa"/>
          </w:tcPr>
          <w:p w:rsidR="00C3072A" w:rsidP="00A3441A" w:rsidRDefault="00C3072A" w14:paraId="683C2824" w14:textId="57550D77">
            <w:r>
              <w:t>Domain Model</w:t>
            </w:r>
          </w:p>
        </w:tc>
        <w:tc>
          <w:tcPr>
            <w:tcW w:w="4428" w:type="dxa"/>
          </w:tcPr>
          <w:p w:rsidR="00C3072A" w:rsidP="00A3441A" w:rsidRDefault="00C3072A" w14:paraId="66DCE1BD" w14:textId="11A676B1">
            <w:r>
              <w:t>13</w:t>
            </w:r>
          </w:p>
        </w:tc>
      </w:tr>
    </w:tbl>
    <w:p w:rsidRPr="00A3441A" w:rsidR="00A3441A" w:rsidP="00A3441A" w:rsidRDefault="00A3441A" w14:paraId="116AD59A" w14:textId="77777777"/>
    <w:bookmarkEnd w:id="25"/>
    <w:p w:rsidR="00D7677F" w:rsidP="008F524F" w:rsidRDefault="00D7677F" w14:paraId="494444AF" w14:textId="2F68B4C5"/>
    <w:p w:rsidR="00C3072A" w:rsidP="008F524F" w:rsidRDefault="00C3072A" w14:paraId="5EEBA3A2" w14:textId="59C476A8"/>
    <w:p w:rsidR="00C3072A" w:rsidP="008F524F" w:rsidRDefault="00C3072A" w14:paraId="6108FA26" w14:textId="30716BF5"/>
    <w:p w:rsidR="00C3072A" w:rsidP="008F524F" w:rsidRDefault="00C3072A" w14:paraId="0A475BEA" w14:textId="6E9DE58A"/>
    <w:p w:rsidR="00C3072A" w:rsidP="008F524F" w:rsidRDefault="00C3072A" w14:paraId="3A7BCE8D" w14:textId="3AAFD4F5"/>
    <w:p w:rsidR="00C3072A" w:rsidP="008F524F" w:rsidRDefault="00C3072A" w14:paraId="06899DC3" w14:textId="687604C0"/>
    <w:p w:rsidR="00C3072A" w:rsidP="008F524F" w:rsidRDefault="00C3072A" w14:paraId="12A11B76" w14:textId="49A72BF3"/>
    <w:p w:rsidR="00C3072A" w:rsidP="008F524F" w:rsidRDefault="00C3072A" w14:paraId="2D4DD7F4" w14:textId="1E627AD8"/>
    <w:p w:rsidR="00C3072A" w:rsidP="008F524F" w:rsidRDefault="00C3072A" w14:paraId="430F63B8" w14:textId="40716CF9"/>
    <w:p w:rsidR="00C3072A" w:rsidP="008F524F" w:rsidRDefault="00C3072A" w14:paraId="5A6E7235" w14:textId="5A204EB8"/>
    <w:p w:rsidR="00C3072A" w:rsidP="008F524F" w:rsidRDefault="00C3072A" w14:paraId="2478BF2A" w14:textId="474A6B53"/>
    <w:p w:rsidR="00C3072A" w:rsidP="008F524F" w:rsidRDefault="00C3072A" w14:paraId="0D042A6B" w14:textId="73DC077C"/>
    <w:p w:rsidR="00C3072A" w:rsidP="008F524F" w:rsidRDefault="00C3072A" w14:paraId="5B181E3A" w14:textId="474C6C6A"/>
    <w:p w:rsidRPr="00A24EBC" w:rsidR="008C19CE" w:rsidP="00C85FAC" w:rsidRDefault="00C50619" w14:paraId="6B89BAB9" w14:textId="013ADD65">
      <w:pPr>
        <w:pStyle w:val="Heading1"/>
      </w:pPr>
      <w:bookmarkStart w:name="_Toc304188520" w:id="32"/>
      <w:bookmarkStart w:name="_Toc304188824" w:id="33"/>
      <w:bookmarkStart w:name="_Toc304203230" w:id="34"/>
      <w:bookmarkStart w:name="_Toc304204073" w:id="35"/>
      <w:bookmarkStart w:name="_Toc118899614" w:id="36"/>
      <w:r w:rsidRPr="00A24EBC">
        <w:t>C</w:t>
      </w:r>
      <w:r w:rsidRPr="00A24EBC" w:rsidR="00A24EBC">
        <w:t>hapter</w:t>
      </w:r>
      <w:r w:rsidRPr="00A24EBC" w:rsidR="00886542">
        <w:t xml:space="preserve"> I: </w:t>
      </w:r>
      <w:bookmarkEnd w:id="32"/>
      <w:bookmarkEnd w:id="33"/>
      <w:bookmarkEnd w:id="34"/>
      <w:bookmarkEnd w:id="35"/>
      <w:r w:rsidR="00240A40">
        <w:t>Goals/Vision</w:t>
      </w:r>
      <w:bookmarkEnd w:id="36"/>
    </w:p>
    <w:p w:rsidR="00B35BA2" w:rsidP="00332362" w:rsidRDefault="00EF3931" w14:paraId="1DCD4664" w14:textId="3B125A84">
      <w:pPr>
        <w:pStyle w:val="Heading2"/>
      </w:pPr>
      <w:bookmarkStart w:name="_Toc62364606" w:id="37"/>
      <w:bookmarkStart w:name="_Toc62634511" w:id="38"/>
      <w:bookmarkStart w:name="_Toc304188521" w:id="39"/>
      <w:bookmarkStart w:name="_Toc304188825" w:id="40"/>
      <w:bookmarkStart w:name="_Toc304203231" w:id="41"/>
      <w:bookmarkStart w:name="_Toc304204074" w:id="42"/>
      <w:bookmarkStart w:name="_Toc118899615" w:id="43"/>
      <w:commentRangeStart w:id="44"/>
      <w:r w:rsidRPr="00332362">
        <w:t xml:space="preserve">Problem </w:t>
      </w:r>
      <w:r w:rsidRPr="00332362" w:rsidR="00B35BA2">
        <w:t>Statement</w:t>
      </w:r>
      <w:bookmarkEnd w:id="37"/>
      <w:bookmarkEnd w:id="38"/>
      <w:bookmarkEnd w:id="39"/>
      <w:bookmarkEnd w:id="40"/>
      <w:bookmarkEnd w:id="41"/>
      <w:bookmarkEnd w:id="42"/>
      <w:commentRangeEnd w:id="44"/>
      <w:r>
        <w:rPr>
          <w:rStyle w:val="CommentReference"/>
        </w:rPr>
        <w:commentReference w:id="44"/>
      </w:r>
      <w:bookmarkEnd w:id="43"/>
    </w:p>
    <w:p w:rsidR="00B71065" w:rsidP="00C85FAC" w:rsidRDefault="00D4257C" w14:paraId="55561B2A" w14:textId="3E2EA843">
      <w:pPr>
        <w:spacing w:line="276" w:lineRule="auto"/>
      </w:pPr>
      <w:r>
        <w:tab/>
      </w:r>
      <w:r w:rsidR="4FFF7623">
        <w:t xml:space="preserve">The </w:t>
      </w:r>
      <w:commentRangeStart w:id="45"/>
      <w:commentRangeStart w:id="46"/>
      <w:r w:rsidR="14D85697">
        <w:t xml:space="preserve">idea </w:t>
      </w:r>
      <w:commentRangeEnd w:id="45"/>
      <w:r>
        <w:rPr>
          <w:rStyle w:val="CommentReference"/>
        </w:rPr>
        <w:commentReference w:id="45"/>
      </w:r>
      <w:commentRangeEnd w:id="46"/>
      <w:r>
        <w:rPr>
          <w:rStyle w:val="CommentReference"/>
        </w:rPr>
        <w:commentReference w:id="46"/>
      </w:r>
      <w:r w:rsidR="4FFF7623">
        <w:t>of wide</w:t>
      </w:r>
      <w:r w:rsidR="6EFF6BC4">
        <w:t>-</w:t>
      </w:r>
      <w:r w:rsidR="4FFF7623">
        <w:t xml:space="preserve">field ethnography </w:t>
      </w:r>
      <w:r w:rsidR="30CFC722">
        <w:t xml:space="preserve">allows one to </w:t>
      </w:r>
      <w:r w:rsidR="4FFF7623">
        <w:t xml:space="preserve">study multiple </w:t>
      </w:r>
      <w:r w:rsidR="2D6C91E2">
        <w:t>data</w:t>
      </w:r>
      <w:r w:rsidR="4FFF7623">
        <w:t xml:space="preserve"> streams</w:t>
      </w:r>
      <w:r w:rsidR="2D6C91E2">
        <w:t xml:space="preserve"> with overlapping coverage of the same area</w:t>
      </w:r>
      <w:r w:rsidR="4FFF7623">
        <w:t>. These streams could be from different angles, different viewpoints, different equipment</w:t>
      </w:r>
      <w:r w:rsidR="1E9DB3B5">
        <w:t>,</w:t>
      </w:r>
      <w:r w:rsidR="4FFF7623">
        <w:t xml:space="preserve"> and so on. </w:t>
      </w:r>
      <w:r w:rsidR="5D167008">
        <w:t>However, wide-field ethnography lacks a concrete tool for undertaking this study.</w:t>
      </w:r>
      <w:r w:rsidR="00FA3EB0">
        <w:t xml:space="preserve"> </w:t>
      </w:r>
      <w:sdt>
        <w:sdtPr>
          <w:id w:val="-1502262796"/>
          <w:citation/>
        </w:sdtPr>
        <w:sdtContent>
          <w:r w:rsidR="00FA3EB0">
            <w:fldChar w:fldCharType="begin"/>
          </w:r>
          <w:r w:rsidR="00FA3EB0">
            <w:instrText xml:space="preserve"> CITATION Soc161 \l 1033 </w:instrText>
          </w:r>
          <w:r w:rsidR="00FA3EB0">
            <w:fldChar w:fldCharType="separate"/>
          </w:r>
          <w:r w:rsidR="00FA3EB0">
            <w:rPr>
              <w:noProof/>
            </w:rPr>
            <w:t>(Socha, et al., 2016)</w:t>
          </w:r>
          <w:r w:rsidR="00FA3EB0">
            <w:fldChar w:fldCharType="end"/>
          </w:r>
        </w:sdtContent>
      </w:sdt>
      <w:bookmarkStart w:name="_GoBack" w:id="47"/>
      <w:bookmarkEnd w:id="47"/>
    </w:p>
    <w:p w:rsidR="00B71065" w:rsidP="00C85FAC" w:rsidRDefault="5D167008" w14:paraId="037F1B14" w14:textId="40B95944">
      <w:pPr>
        <w:spacing w:line="276" w:lineRule="auto"/>
      </w:pPr>
      <w:r>
        <w:t xml:space="preserve">To fill this gap, a tool called wide-field ethnography developer is being developed by Professor </w:t>
      </w:r>
      <w:proofErr w:type="spellStart"/>
      <w:r>
        <w:t>Socha’s</w:t>
      </w:r>
      <w:proofErr w:type="spellEnd"/>
      <w:r>
        <w:t xml:space="preserve"> research team. </w:t>
      </w:r>
      <w:r w:rsidR="4FFF7623">
        <w:t>This capstone project aims to continue the developmen</w:t>
      </w:r>
      <w:r w:rsidR="0D47D123">
        <w:t>t of</w:t>
      </w:r>
      <w:r w:rsidR="4FFF7623">
        <w:t xml:space="preserve"> wide field ethnography navigator to fill this crucial gap</w:t>
      </w:r>
      <w:r w:rsidR="03E0EA59">
        <w:t xml:space="preserve"> in wide</w:t>
      </w:r>
      <w:r w:rsidR="6453CA0F">
        <w:t>-</w:t>
      </w:r>
      <w:r w:rsidR="03E0EA59">
        <w:t xml:space="preserve">field </w:t>
      </w:r>
      <w:bookmarkStart w:name="_Toc62364607" w:id="48"/>
      <w:bookmarkStart w:name="_Toc62634512" w:id="49"/>
      <w:bookmarkStart w:name="_Toc304188522" w:id="50"/>
      <w:bookmarkStart w:name="_Toc304188826" w:id="51"/>
      <w:bookmarkStart w:name="_Toc304203232" w:id="52"/>
      <w:bookmarkStart w:name="_Toc304204075" w:id="53"/>
      <w:r w:rsidR="03E0EA59">
        <w:t>ethnography</w:t>
      </w:r>
      <w:r w:rsidR="5F101F30">
        <w:t>. This project will implement several new features, as defined in later sections on the top of a preliminary version of the WFE navigator.</w:t>
      </w:r>
    </w:p>
    <w:p w:rsidR="00B71065" w:rsidP="00C85FAC" w:rsidRDefault="00B71065" w14:paraId="7CAE4297" w14:textId="77777777">
      <w:pPr>
        <w:spacing w:line="360" w:lineRule="auto"/>
      </w:pPr>
    </w:p>
    <w:p w:rsidR="00B71065" w:rsidP="00C85FAC" w:rsidRDefault="00B35BA2" w14:paraId="2768B002" w14:textId="77777777">
      <w:pPr>
        <w:spacing w:line="360" w:lineRule="auto"/>
        <w:rPr>
          <w:b/>
          <w:bCs/>
        </w:rPr>
      </w:pPr>
      <w:r w:rsidRPr="00B71065">
        <w:rPr>
          <w:b/>
          <w:bCs/>
        </w:rPr>
        <w:t>Purpose of the Study</w:t>
      </w:r>
      <w:bookmarkEnd w:id="48"/>
      <w:bookmarkEnd w:id="49"/>
      <w:bookmarkEnd w:id="50"/>
      <w:bookmarkEnd w:id="51"/>
      <w:bookmarkEnd w:id="52"/>
      <w:bookmarkEnd w:id="53"/>
    </w:p>
    <w:p w:rsidR="00B71065" w:rsidP="00C85FAC" w:rsidRDefault="00B71065" w14:paraId="356A28CE" w14:textId="77777777">
      <w:pPr>
        <w:spacing w:line="360" w:lineRule="auto"/>
        <w:ind w:firstLine="720"/>
        <w:rPr>
          <w:b/>
          <w:bCs/>
        </w:rPr>
      </w:pPr>
    </w:p>
    <w:p w:rsidR="000B556A" w:rsidP="00C85FAC" w:rsidRDefault="35038AE0" w14:paraId="2CB0DF85" w14:textId="43FA5493">
      <w:pPr>
        <w:spacing w:line="276" w:lineRule="auto"/>
        <w:ind w:firstLine="720"/>
      </w:pPr>
      <w:r>
        <w:t xml:space="preserve">This specific project focuses on continuing the development of the wide field ethnography navigator. </w:t>
      </w:r>
      <w:r w:rsidR="00FA3EB0">
        <w:t xml:space="preserve"> </w:t>
      </w:r>
      <w:sdt>
        <w:sdtPr>
          <w:id w:val="1278908819"/>
          <w:citation/>
        </w:sdtPr>
        <w:sdtContent>
          <w:r w:rsidR="00FA3EB0">
            <w:fldChar w:fldCharType="begin"/>
          </w:r>
          <w:r w:rsidR="00FA3EB0">
            <w:instrText xml:space="preserve"> CITATION Sne17 \l 1033 </w:instrText>
          </w:r>
          <w:r w:rsidR="00FA3EB0">
            <w:fldChar w:fldCharType="separate"/>
          </w:r>
          <w:r w:rsidR="00FA3EB0">
            <w:rPr>
              <w:noProof/>
            </w:rPr>
            <w:t>(Vasisht, 2017)</w:t>
          </w:r>
          <w:r w:rsidR="00FA3EB0">
            <w:fldChar w:fldCharType="end"/>
          </w:r>
        </w:sdtContent>
      </w:sdt>
      <w:r w:rsidR="00FA3EB0">
        <w:t xml:space="preserve"> </w:t>
      </w:r>
      <w:r w:rsidR="1B25C80D">
        <w:t xml:space="preserve">This specific project will </w:t>
      </w:r>
      <w:bookmarkStart w:name="_Int_xBLqvmxi" w:id="54"/>
      <w:r w:rsidR="08FD87C7">
        <w:t>build</w:t>
      </w:r>
      <w:bookmarkEnd w:id="54"/>
      <w:r w:rsidR="1B25C80D">
        <w:t xml:space="preserve"> on </w:t>
      </w:r>
      <w:commentRangeStart w:id="55"/>
      <w:commentRangeStart w:id="56"/>
      <w:r w:rsidR="1B25C80D">
        <w:t>work done by earlier researchers</w:t>
      </w:r>
      <w:r w:rsidR="32E9BA8C">
        <w:t>:</w:t>
      </w:r>
      <w:r w:rsidR="6E627118">
        <w:t xml:space="preserve"> </w:t>
      </w:r>
      <w:r w:rsidR="6DD4B374">
        <w:t xml:space="preserve">Professor David </w:t>
      </w:r>
      <w:proofErr w:type="spellStart"/>
      <w:r w:rsidR="6DD4B374">
        <w:t>Socha</w:t>
      </w:r>
      <w:proofErr w:type="spellEnd"/>
      <w:r w:rsidR="1D74301E">
        <w:t xml:space="preserve"> himself</w:t>
      </w:r>
      <w:r w:rsidR="6DD4B374">
        <w:t xml:space="preserve">, and his earlier students, including </w:t>
      </w:r>
      <w:proofErr w:type="spellStart"/>
      <w:r w:rsidR="5E38A908">
        <w:t>Lalin</w:t>
      </w:r>
      <w:proofErr w:type="spellEnd"/>
      <w:r w:rsidR="5E38A908">
        <w:t xml:space="preserve"> "</w:t>
      </w:r>
      <w:r w:rsidR="3AC5594E">
        <w:t>Irene</w:t>
      </w:r>
      <w:r w:rsidR="5E38A908">
        <w:t xml:space="preserve">" </w:t>
      </w:r>
      <w:proofErr w:type="spellStart"/>
      <w:r w:rsidR="5E38A908">
        <w:t>Wachirawutthichai</w:t>
      </w:r>
      <w:proofErr w:type="spellEnd"/>
      <w:r w:rsidR="3AC5594E">
        <w:t xml:space="preserve"> and Wai Wang,</w:t>
      </w:r>
      <w:r w:rsidR="1B25C80D">
        <w:t xml:space="preserve"> </w:t>
      </w:r>
      <w:commentRangeEnd w:id="55"/>
      <w:r>
        <w:rPr>
          <w:rStyle w:val="CommentReference"/>
        </w:rPr>
        <w:commentReference w:id="55"/>
      </w:r>
      <w:commentRangeEnd w:id="56"/>
      <w:r>
        <w:rPr>
          <w:rStyle w:val="CommentReference"/>
        </w:rPr>
        <w:commentReference w:id="56"/>
      </w:r>
      <w:r w:rsidR="1B25C80D">
        <w:t xml:space="preserve">in the development of </w:t>
      </w:r>
      <w:r w:rsidR="5BB7F2EB">
        <w:t xml:space="preserve">a </w:t>
      </w:r>
      <w:commentRangeStart w:id="57"/>
      <w:r w:rsidR="50B678D7">
        <w:t>wide-field</w:t>
      </w:r>
      <w:r w:rsidR="1B25C80D">
        <w:t xml:space="preserve"> </w:t>
      </w:r>
      <w:commentRangeEnd w:id="57"/>
      <w:r>
        <w:rPr>
          <w:rStyle w:val="CommentReference"/>
        </w:rPr>
        <w:commentReference w:id="57"/>
      </w:r>
      <w:r w:rsidR="1B25C80D">
        <w:t>ethnography navigator, and work to build several new features.</w:t>
      </w:r>
      <w:r w:rsidR="00FA3EB0">
        <w:t xml:space="preserve"> </w:t>
      </w:r>
    </w:p>
    <w:p w:rsidR="000B556A" w:rsidP="00C85FAC" w:rsidRDefault="000B556A" w14:paraId="5AD00FA7" w14:textId="0E5BA4D4">
      <w:pPr>
        <w:spacing w:line="276" w:lineRule="auto"/>
        <w:ind w:firstLine="720"/>
      </w:pPr>
    </w:p>
    <w:p w:rsidR="000B556A" w:rsidP="00C85FAC" w:rsidRDefault="5D8EF938" w14:paraId="60CEE678" w14:textId="657AD9D5">
      <w:pPr>
        <w:spacing w:line="276" w:lineRule="auto"/>
        <w:ind w:firstLine="720"/>
      </w:pPr>
      <w:r>
        <w:t xml:space="preserve">Professor </w:t>
      </w:r>
      <w:proofErr w:type="spellStart"/>
      <w:r>
        <w:t>Socha</w:t>
      </w:r>
      <w:proofErr w:type="spellEnd"/>
      <w:r>
        <w:t xml:space="preserve"> collected the whole Beam Coffer dataset, which is footage of the office of a </w:t>
      </w:r>
      <w:r w:rsidR="62F82C16">
        <w:t>software</w:t>
      </w:r>
      <w:commentRangeStart w:id="58"/>
      <w:r>
        <w:t xml:space="preserve"> development company</w:t>
      </w:r>
      <w:commentRangeEnd w:id="58"/>
      <w:r w:rsidR="45994B96">
        <w:rPr>
          <w:rStyle w:val="CommentReference"/>
        </w:rPr>
        <w:commentReference w:id="58"/>
      </w:r>
      <w:r>
        <w:t xml:space="preserve">. </w:t>
      </w:r>
      <w:r w:rsidR="37E074DF">
        <w:t xml:space="preserve">Professor </w:t>
      </w:r>
      <w:proofErr w:type="spellStart"/>
      <w:r w:rsidR="37E074DF">
        <w:t>Socha</w:t>
      </w:r>
      <w:proofErr w:type="spellEnd"/>
      <w:r w:rsidR="37E074DF">
        <w:t xml:space="preserve"> made use of </w:t>
      </w:r>
      <w:r w:rsidR="7CCE52D2">
        <w:t>9 GoPro cameras, 6 high-</w:t>
      </w:r>
      <w:bookmarkStart w:name="_Int_VRNJy70F" w:id="59"/>
      <w:r w:rsidR="7CCE52D2">
        <w:t>quality Zoom</w:t>
      </w:r>
      <w:bookmarkEnd w:id="59"/>
      <w:r w:rsidR="7CCE52D2">
        <w:t xml:space="preserve"> H2n audio recorders, screen capture software and a handheld camera – all running concurrently</w:t>
      </w:r>
      <w:r w:rsidR="37E074DF">
        <w:t>.</w:t>
      </w:r>
      <w:r w:rsidR="05606ED7">
        <w:t xml:space="preserve"> </w:t>
      </w:r>
    </w:p>
    <w:p w:rsidR="000B556A" w:rsidP="00C85FAC" w:rsidRDefault="000B556A" w14:paraId="77F6651D" w14:textId="30F8C293">
      <w:pPr>
        <w:spacing w:line="276" w:lineRule="auto"/>
        <w:ind w:firstLine="720"/>
      </w:pPr>
    </w:p>
    <w:p w:rsidR="000B556A" w:rsidP="00C85FAC" w:rsidRDefault="37E074DF" w14:paraId="63EA61BF" w14:textId="0A7850BA">
      <w:pPr>
        <w:spacing w:line="276" w:lineRule="auto"/>
        <w:ind w:firstLine="720"/>
      </w:pPr>
      <w:r>
        <w:t xml:space="preserve"> Wei Wang </w:t>
      </w:r>
      <w:r w:rsidR="3EEC4272">
        <w:t>created</w:t>
      </w:r>
      <w:r>
        <w:t xml:space="preserve"> a tool to generate a SQL</w:t>
      </w:r>
      <w:r w:rsidR="7DA4F6DC">
        <w:t>-</w:t>
      </w:r>
      <w:r>
        <w:t xml:space="preserve">based </w:t>
      </w:r>
      <w:commentRangeStart w:id="60"/>
      <w:commentRangeStart w:id="61"/>
      <w:r>
        <w:t>metadata index from this collected data</w:t>
      </w:r>
      <w:commentRangeEnd w:id="60"/>
      <w:r w:rsidR="45994B96">
        <w:rPr>
          <w:rStyle w:val="CommentReference"/>
        </w:rPr>
        <w:commentReference w:id="60"/>
      </w:r>
      <w:commentRangeEnd w:id="61"/>
      <w:r w:rsidR="45994B96">
        <w:rPr>
          <w:rStyle w:val="CommentReference"/>
        </w:rPr>
        <w:commentReference w:id="61"/>
      </w:r>
      <w:r>
        <w:t xml:space="preserve">. </w:t>
      </w:r>
      <w:r w:rsidR="6C327627">
        <w:t xml:space="preserve">Some fields captured by this metadata include </w:t>
      </w:r>
      <w:r w:rsidRPr="00C85FAC" w:rsidR="6C327627">
        <w:t>the</w:t>
      </w:r>
      <w:r w:rsidRPr="00C85FAC" w:rsidR="6C327627">
        <w:rPr>
          <w:iCs/>
        </w:rPr>
        <w:t xml:space="preserve"> </w:t>
      </w:r>
      <w:proofErr w:type="spellStart"/>
      <w:r w:rsidRPr="00C85FAC" w:rsidR="4E4BED37">
        <w:rPr>
          <w:i/>
          <w:iCs/>
        </w:rPr>
        <w:t>file_path</w:t>
      </w:r>
      <w:proofErr w:type="spellEnd"/>
      <w:r w:rsidRPr="00C85FAC" w:rsidR="4E4BED37">
        <w:rPr>
          <w:i/>
          <w:iCs/>
        </w:rPr>
        <w:t xml:space="preserve">, </w:t>
      </w:r>
      <w:proofErr w:type="spellStart"/>
      <w:r w:rsidRPr="00C85FAC" w:rsidR="4E4BED37">
        <w:rPr>
          <w:i/>
          <w:iCs/>
        </w:rPr>
        <w:t>scan_root</w:t>
      </w:r>
      <w:proofErr w:type="spellEnd"/>
      <w:r w:rsidRPr="00C85FAC" w:rsidR="4E4BED37">
        <w:rPr>
          <w:i/>
          <w:iCs/>
        </w:rPr>
        <w:t xml:space="preserve">, width, height, duration, </w:t>
      </w:r>
      <w:proofErr w:type="spellStart"/>
      <w:r w:rsidRPr="00C85FAC" w:rsidR="4E4BED37">
        <w:rPr>
          <w:i/>
          <w:iCs/>
        </w:rPr>
        <w:t>mtime_begin</w:t>
      </w:r>
      <w:proofErr w:type="spellEnd"/>
      <w:r w:rsidRPr="00C85FAC" w:rsidR="4E4BED37">
        <w:rPr>
          <w:i/>
          <w:iCs/>
        </w:rPr>
        <w:t xml:space="preserve">, </w:t>
      </w:r>
      <w:proofErr w:type="spellStart"/>
      <w:r w:rsidRPr="00C85FAC" w:rsidR="4E4BED37">
        <w:rPr>
          <w:i/>
          <w:iCs/>
        </w:rPr>
        <w:t>mtime_end</w:t>
      </w:r>
      <w:proofErr w:type="spellEnd"/>
      <w:r w:rsidRPr="00C85FAC" w:rsidR="4E4BED37">
        <w:rPr>
          <w:i/>
          <w:iCs/>
        </w:rPr>
        <w:t xml:space="preserve">, </w:t>
      </w:r>
      <w:proofErr w:type="spellStart"/>
      <w:r w:rsidRPr="00C85FAC" w:rsidR="4E4BED37">
        <w:rPr>
          <w:i/>
          <w:iCs/>
        </w:rPr>
        <w:t>nominal_date</w:t>
      </w:r>
      <w:proofErr w:type="spellEnd"/>
      <w:r w:rsidRPr="00C85FAC" w:rsidR="4E4BED37">
        <w:rPr>
          <w:i/>
          <w:iCs/>
        </w:rPr>
        <w:t xml:space="preserve">, </w:t>
      </w:r>
      <w:proofErr w:type="spellStart"/>
      <w:r w:rsidRPr="00C85FAC" w:rsidR="4E4BED37">
        <w:rPr>
          <w:i/>
          <w:iCs/>
        </w:rPr>
        <w:t>media_type</w:t>
      </w:r>
      <w:proofErr w:type="spellEnd"/>
      <w:r w:rsidRPr="00C85FAC" w:rsidR="4E4BED37">
        <w:rPr>
          <w:i/>
          <w:iCs/>
        </w:rPr>
        <w:t xml:space="preserve">, is compressed, is original, equipment, </w:t>
      </w:r>
      <w:r w:rsidRPr="00C85FAC" w:rsidR="5993B3F7">
        <w:rPr>
          <w:i/>
          <w:iCs/>
        </w:rPr>
        <w:t xml:space="preserve">location, </w:t>
      </w:r>
      <w:proofErr w:type="spellStart"/>
      <w:r w:rsidRPr="00C85FAC" w:rsidR="5993B3F7">
        <w:rPr>
          <w:i/>
          <w:iCs/>
        </w:rPr>
        <w:t>file_ext</w:t>
      </w:r>
      <w:proofErr w:type="spellEnd"/>
      <w:r w:rsidRPr="00C85FAC" w:rsidR="5993B3F7">
        <w:rPr>
          <w:i/>
          <w:iCs/>
        </w:rPr>
        <w:t xml:space="preserve">, </w:t>
      </w:r>
      <w:proofErr w:type="spellStart"/>
      <w:r w:rsidRPr="00C85FAC" w:rsidR="5993B3F7">
        <w:rPr>
          <w:i/>
          <w:iCs/>
        </w:rPr>
        <w:t>origin_path</w:t>
      </w:r>
      <w:proofErr w:type="spellEnd"/>
      <w:r w:rsidRPr="00C85FAC" w:rsidR="5993B3F7">
        <w:rPr>
          <w:i/>
          <w:iCs/>
        </w:rPr>
        <w:t xml:space="preserve">, </w:t>
      </w:r>
      <w:proofErr w:type="spellStart"/>
      <w:r w:rsidRPr="00C85FAC" w:rsidR="5993B3F7">
        <w:rPr>
          <w:i/>
          <w:iCs/>
        </w:rPr>
        <w:t>related_paths</w:t>
      </w:r>
      <w:proofErr w:type="spellEnd"/>
      <w:r w:rsidRPr="00C85FAC" w:rsidR="5993B3F7">
        <w:rPr>
          <w:i/>
          <w:iCs/>
        </w:rPr>
        <w:t xml:space="preserve">, </w:t>
      </w:r>
      <w:proofErr w:type="spellStart"/>
      <w:r w:rsidRPr="00C85FAC" w:rsidR="5993B3F7">
        <w:rPr>
          <w:i/>
          <w:iCs/>
        </w:rPr>
        <w:t>data_pa</w:t>
      </w:r>
      <w:r w:rsidRPr="00C85FAC" w:rsidR="6C434501">
        <w:rPr>
          <w:i/>
          <w:iCs/>
        </w:rPr>
        <w:t>r</w:t>
      </w:r>
      <w:r w:rsidRPr="00C85FAC" w:rsidR="5993B3F7">
        <w:rPr>
          <w:i/>
          <w:iCs/>
        </w:rPr>
        <w:t>t_name</w:t>
      </w:r>
      <w:proofErr w:type="spellEnd"/>
      <w:r w:rsidRPr="00C85FAC" w:rsidR="5993B3F7">
        <w:rPr>
          <w:i/>
          <w:iCs/>
        </w:rPr>
        <w:t xml:space="preserve">, </w:t>
      </w:r>
      <w:proofErr w:type="spellStart"/>
      <w:r w:rsidRPr="00C85FAC" w:rsidR="43745244">
        <w:rPr>
          <w:i/>
          <w:iCs/>
        </w:rPr>
        <w:t>dataset_name</w:t>
      </w:r>
      <w:proofErr w:type="spellEnd"/>
      <w:r w:rsidRPr="00C85FAC" w:rsidR="43745244">
        <w:rPr>
          <w:i/>
          <w:iCs/>
        </w:rPr>
        <w:t xml:space="preserve">, </w:t>
      </w:r>
      <w:proofErr w:type="spellStart"/>
      <w:r w:rsidRPr="00C85FAC" w:rsidR="43745244">
        <w:rPr>
          <w:i/>
          <w:iCs/>
        </w:rPr>
        <w:t>volume_serial</w:t>
      </w:r>
      <w:proofErr w:type="spellEnd"/>
      <w:r w:rsidRPr="00C85FAC" w:rsidR="43745244">
        <w:rPr>
          <w:i/>
          <w:iCs/>
        </w:rPr>
        <w:t xml:space="preserve">, </w:t>
      </w:r>
      <w:proofErr w:type="spellStart"/>
      <w:r w:rsidRPr="00C85FAC" w:rsidR="43745244">
        <w:rPr>
          <w:i/>
          <w:iCs/>
        </w:rPr>
        <w:t>pc_user</w:t>
      </w:r>
      <w:proofErr w:type="spellEnd"/>
      <w:r w:rsidRPr="00C85FAC" w:rsidR="43745244">
        <w:rPr>
          <w:i/>
          <w:iCs/>
        </w:rPr>
        <w:t xml:space="preserve"> and </w:t>
      </w:r>
      <w:proofErr w:type="spellStart"/>
      <w:r w:rsidRPr="00C85FAC" w:rsidR="43745244">
        <w:rPr>
          <w:i/>
          <w:iCs/>
        </w:rPr>
        <w:t>pc_hostname</w:t>
      </w:r>
      <w:proofErr w:type="spellEnd"/>
      <w:r w:rsidRPr="00C85FAC" w:rsidR="3D5E384D">
        <w:rPr>
          <w:i/>
        </w:rPr>
        <w:t>.</w:t>
      </w:r>
      <w:r w:rsidR="00C85FAC">
        <w:t xml:space="preserve"> </w:t>
      </w:r>
      <w:sdt>
        <w:sdtPr>
          <w:id w:val="-1457245983"/>
          <w:citation/>
        </w:sdtPr>
        <w:sdtEndPr/>
        <w:sdtContent>
          <w:r w:rsidR="00C85FAC">
            <w:fldChar w:fldCharType="begin"/>
          </w:r>
          <w:r w:rsidR="00C85FAC">
            <w:instrText xml:space="preserve"> CITATION Wei16 \l 1033 </w:instrText>
          </w:r>
          <w:r w:rsidR="00C85FAC">
            <w:fldChar w:fldCharType="separate"/>
          </w:r>
          <w:r w:rsidR="00C85FAC">
            <w:rPr>
              <w:noProof/>
            </w:rPr>
            <w:t>(Wang, 2016)</w:t>
          </w:r>
          <w:r w:rsidR="00C85FAC">
            <w:fldChar w:fldCharType="end"/>
          </w:r>
        </w:sdtContent>
      </w:sdt>
    </w:p>
    <w:p w:rsidR="000B556A" w:rsidP="00C85FAC" w:rsidRDefault="000B556A" w14:paraId="5F69EBF1" w14:textId="1628D7D1">
      <w:pPr>
        <w:spacing w:line="360" w:lineRule="auto"/>
        <w:ind w:firstLine="720"/>
      </w:pPr>
    </w:p>
    <w:p w:rsidR="000B556A" w:rsidP="00C85FAC" w:rsidRDefault="454A9844" w14:paraId="1F2967CA" w14:textId="2D885F86">
      <w:pPr>
        <w:spacing w:line="276" w:lineRule="auto"/>
        <w:ind w:firstLine="720"/>
      </w:pPr>
      <w:proofErr w:type="spellStart"/>
      <w:r>
        <w:t>Lalin</w:t>
      </w:r>
      <w:proofErr w:type="spellEnd"/>
      <w:r>
        <w:t xml:space="preserve"> "Irene" </w:t>
      </w:r>
      <w:proofErr w:type="spellStart"/>
      <w:r>
        <w:t>Wachirawutthichai</w:t>
      </w:r>
      <w:proofErr w:type="spellEnd"/>
      <w:r>
        <w:t xml:space="preserve"> has developed </w:t>
      </w:r>
      <w:r w:rsidR="1B926B03">
        <w:t>and continues to develop,</w:t>
      </w:r>
      <w:r w:rsidR="615FDDB6">
        <w:t xml:space="preserve"> </w:t>
      </w:r>
      <w:r>
        <w:t xml:space="preserve">the </w:t>
      </w:r>
      <w:r w:rsidR="0D2FB8A3">
        <w:t>preliminary</w:t>
      </w:r>
      <w:r>
        <w:t xml:space="preserve"> version of the WFE navigator. My work will be </w:t>
      </w:r>
      <w:bookmarkStart w:name="_Int_sCZRgQIX" w:id="62"/>
      <w:r w:rsidR="58FF9535">
        <w:t>focused</w:t>
      </w:r>
      <w:bookmarkEnd w:id="62"/>
      <w:r>
        <w:t xml:space="preserve"> on improving the system developed by </w:t>
      </w:r>
      <w:proofErr w:type="spellStart"/>
      <w:r w:rsidR="2ACC4C1A">
        <w:t>Lalin</w:t>
      </w:r>
      <w:proofErr w:type="spellEnd"/>
      <w:r w:rsidR="2ACC4C1A">
        <w:t xml:space="preserve"> "</w:t>
      </w:r>
      <w:r>
        <w:t>Irene</w:t>
      </w:r>
      <w:r w:rsidR="2ACC4C1A">
        <w:t xml:space="preserve">" </w:t>
      </w:r>
      <w:proofErr w:type="spellStart"/>
      <w:r w:rsidR="2ACC4C1A">
        <w:t>Wachirawutthicha</w:t>
      </w:r>
      <w:proofErr w:type="spellEnd"/>
      <w:r w:rsidR="615FDDB6">
        <w:t xml:space="preserve">, and </w:t>
      </w:r>
      <w:r w:rsidR="7C7271CD">
        <w:t>improving</w:t>
      </w:r>
      <w:r>
        <w:t xml:space="preserve"> the tool developed by We</w:t>
      </w:r>
      <w:r w:rsidR="4E4BC1D5">
        <w:t>i Wang.</w:t>
      </w:r>
      <w:r w:rsidR="47E89F80">
        <w:t xml:space="preserve"> </w:t>
      </w:r>
    </w:p>
    <w:p w:rsidR="000B556A" w:rsidP="00C85FAC" w:rsidRDefault="000B556A" w14:paraId="4FD2C6DE" w14:textId="5708E768">
      <w:pPr>
        <w:spacing w:line="276" w:lineRule="auto"/>
        <w:ind w:firstLine="720"/>
      </w:pPr>
    </w:p>
    <w:p w:rsidR="000B556A" w:rsidP="00C85FAC" w:rsidRDefault="6381AE9B" w14:paraId="0DC6613F" w14:textId="6B22404F">
      <w:pPr>
        <w:spacing w:line="276" w:lineRule="auto"/>
        <w:ind w:firstLine="720"/>
      </w:pPr>
      <w:r>
        <w:lastRenderedPageBreak/>
        <w:t xml:space="preserve"> The new features to be developed </w:t>
      </w:r>
      <w:r w:rsidR="3143BF98">
        <w:t xml:space="preserve">on top of the WFE navigator built by Irene </w:t>
      </w:r>
      <w:r>
        <w:t xml:space="preserve">are defined in </w:t>
      </w:r>
      <w:r w:rsidR="3CE5DA85">
        <w:t xml:space="preserve">section 2 of Chapter III </w:t>
      </w:r>
      <w:r w:rsidR="43C4CEB1">
        <w:t>(</w:t>
      </w:r>
      <w:r w:rsidR="3CE5DA85">
        <w:t>positioning your capstone</w:t>
      </w:r>
      <w:r w:rsidR="62D88DDB">
        <w:t>)</w:t>
      </w:r>
      <w:r w:rsidR="5EF6A415">
        <w:t>.</w:t>
      </w:r>
      <w:r>
        <w:t xml:space="preserve"> In simpler terms, </w:t>
      </w:r>
      <w:commentRangeStart w:id="63"/>
      <w:r>
        <w:t xml:space="preserve">this project will work towards </w:t>
      </w:r>
      <w:r w:rsidR="14BC9BA1">
        <w:t>the</w:t>
      </w:r>
      <w:r w:rsidR="64E8C65F">
        <w:t xml:space="preserve"> </w:t>
      </w:r>
      <w:r>
        <w:t>productization of the wide-field ethnography navigator</w:t>
      </w:r>
      <w:commentRangeEnd w:id="63"/>
      <w:r w:rsidR="1B25C80D">
        <w:rPr>
          <w:rStyle w:val="CommentReference"/>
        </w:rPr>
        <w:commentReference w:id="63"/>
      </w:r>
      <w:r>
        <w:t>.</w:t>
      </w:r>
    </w:p>
    <w:p w:rsidR="00B71065" w:rsidP="00B71065" w:rsidRDefault="00B71065" w14:paraId="2C94290D" w14:textId="77777777">
      <w:pPr>
        <w:ind w:firstLine="720"/>
        <w:rPr>
          <w:b/>
          <w:bCs/>
        </w:rPr>
      </w:pPr>
    </w:p>
    <w:p w:rsidRPr="00A82738" w:rsidR="00B35BA2" w:rsidP="00597543" w:rsidRDefault="001E20CB" w14:paraId="2D10CC37" w14:textId="127F639A">
      <w:pPr>
        <w:pStyle w:val="Heading2"/>
      </w:pPr>
      <w:bookmarkStart w:name="_Toc62364610" w:id="64"/>
      <w:bookmarkStart w:name="_Toc62634515" w:id="65"/>
      <w:bookmarkStart w:name="_Toc304188525" w:id="66"/>
      <w:bookmarkStart w:name="_Toc304188829" w:id="67"/>
      <w:bookmarkStart w:name="_Toc304203235" w:id="68"/>
      <w:bookmarkStart w:name="_Toc304204078" w:id="69"/>
      <w:bookmarkStart w:name="_Toc118899616" w:id="70"/>
      <w:r>
        <w:t>Stakeholders and beneficiaries</w:t>
      </w:r>
      <w:bookmarkEnd w:id="64"/>
      <w:bookmarkEnd w:id="65"/>
      <w:bookmarkEnd w:id="66"/>
      <w:bookmarkEnd w:id="67"/>
      <w:bookmarkEnd w:id="68"/>
      <w:bookmarkEnd w:id="69"/>
      <w:bookmarkEnd w:id="70"/>
    </w:p>
    <w:p w:rsidRPr="00B35BA2" w:rsidR="00B35BA2" w:rsidP="00C85FAC" w:rsidRDefault="03E0EA59" w14:paraId="78773624" w14:textId="25E4576A">
      <w:pPr>
        <w:keepLines/>
        <w:spacing w:line="276" w:lineRule="auto"/>
        <w:ind w:firstLine="720"/>
      </w:pPr>
      <w:r>
        <w:t xml:space="preserve">The key stakeholders and beneficiaries of this project are the </w:t>
      </w:r>
      <w:r w:rsidR="7F723F98">
        <w:t>people</w:t>
      </w:r>
      <w:r>
        <w:t xml:space="preserve"> who own </w:t>
      </w:r>
      <w:r w:rsidR="40E5AA27">
        <w:t>WFE</w:t>
      </w:r>
      <w:commentRangeStart w:id="71"/>
      <w:commentRangeStart w:id="72"/>
      <w:r>
        <w:t xml:space="preserve"> datasets</w:t>
      </w:r>
      <w:r w:rsidR="6E084E66">
        <w:t>, which are multiple streams gathered over a particular area, and</w:t>
      </w:r>
      <w:commentRangeEnd w:id="71"/>
      <w:r w:rsidR="00B71065">
        <w:rPr>
          <w:rStyle w:val="CommentReference"/>
        </w:rPr>
        <w:commentReference w:id="71"/>
      </w:r>
      <w:commentRangeEnd w:id="72"/>
      <w:r w:rsidR="00B71065">
        <w:rPr>
          <w:rStyle w:val="CommentReference"/>
        </w:rPr>
        <w:commentReference w:id="72"/>
      </w:r>
      <w:r>
        <w:t xml:space="preserve"> could be used in wide field ethnography and the researchers who are trying to </w:t>
      </w:r>
      <w:r w:rsidR="0E78A03A">
        <w:t>search</w:t>
      </w:r>
      <w:commentRangeStart w:id="73"/>
      <w:r>
        <w:t xml:space="preserve"> those datasets using the WFE navigator tool </w:t>
      </w:r>
      <w:commentRangeEnd w:id="73"/>
      <w:r w:rsidR="00B71065">
        <w:rPr>
          <w:rStyle w:val="CommentReference"/>
        </w:rPr>
        <w:commentReference w:id="73"/>
      </w:r>
      <w:r>
        <w:t>to gain valuable insights from the video</w:t>
      </w:r>
      <w:r w:rsidR="00C11FD3">
        <w:t>s</w:t>
      </w:r>
      <w:r>
        <w:t xml:space="preserve"> captured in the dataset.  </w:t>
      </w:r>
      <w:sdt>
        <w:sdtPr>
          <w:id w:val="2096664141"/>
          <w:citation/>
        </w:sdtPr>
        <w:sdtContent>
          <w:r w:rsidR="00FA3EB0">
            <w:fldChar w:fldCharType="begin"/>
          </w:r>
          <w:r w:rsidR="00FA3EB0">
            <w:instrText xml:space="preserve"> CITATION Soc15 \l 1033 </w:instrText>
          </w:r>
          <w:r w:rsidR="00FA3EB0">
            <w:fldChar w:fldCharType="separate"/>
          </w:r>
          <w:r w:rsidR="00FA3EB0">
            <w:rPr>
              <w:noProof/>
            </w:rPr>
            <w:t>(Socha &amp; Sutanto, The “Pair” as a Problematic Unit of Analysis for, 2015)</w:t>
          </w:r>
          <w:r w:rsidR="00FA3EB0">
            <w:fldChar w:fldCharType="end"/>
          </w:r>
        </w:sdtContent>
      </w:sdt>
    </w:p>
    <w:p w:rsidRPr="006201E8" w:rsidR="008C19CE" w:rsidP="00C85FAC" w:rsidRDefault="008C19CE" w14:paraId="4553E4DC" w14:textId="25BF43C4">
      <w:pPr>
        <w:pStyle w:val="Heading1"/>
        <w:spacing w:line="276" w:lineRule="auto"/>
      </w:pPr>
      <w:r>
        <w:br w:type="page"/>
      </w:r>
      <w:bookmarkStart w:name="_Toc62364612" w:id="74"/>
      <w:bookmarkStart w:name="_Toc61245815" w:id="75"/>
      <w:bookmarkStart w:name="_Toc62634517" w:id="76"/>
      <w:bookmarkStart w:name="_Toc304188527" w:id="77"/>
      <w:bookmarkStart w:name="_Toc304188831" w:id="78"/>
      <w:bookmarkStart w:name="_Toc304203237" w:id="79"/>
      <w:bookmarkStart w:name="_Toc304204080" w:id="80"/>
      <w:bookmarkStart w:name="_Toc118899617" w:id="81"/>
      <w:r w:rsidRPr="006201E8" w:rsidR="00C50619">
        <w:lastRenderedPageBreak/>
        <w:t>C</w:t>
      </w:r>
      <w:r w:rsidRPr="006201E8" w:rsidR="006201E8">
        <w:t>hapter II</w:t>
      </w:r>
      <w:bookmarkEnd w:id="74"/>
      <w:r w:rsidRPr="006201E8" w:rsidR="004C7046">
        <w:t xml:space="preserve">: </w:t>
      </w:r>
      <w:bookmarkEnd w:id="75"/>
      <w:bookmarkEnd w:id="76"/>
      <w:bookmarkEnd w:id="77"/>
      <w:bookmarkEnd w:id="78"/>
      <w:bookmarkEnd w:id="79"/>
      <w:bookmarkEnd w:id="80"/>
      <w:r w:rsidRPr="001E20CB" w:rsidR="001E20CB">
        <w:t>Criteria</w:t>
      </w:r>
      <w:bookmarkEnd w:id="81"/>
    </w:p>
    <w:p w:rsidR="74C6ED45" w:rsidP="1DE2710E" w:rsidRDefault="30F07231" w14:paraId="4E093C05" w14:textId="0DE02D35">
      <w:pPr>
        <w:pStyle w:val="Heading2"/>
      </w:pPr>
      <w:bookmarkStart w:name="_Toc118899618" w:id="82"/>
      <w:r>
        <w:t>Minimum, expected, and aspirational</w:t>
      </w:r>
      <w:bookmarkEnd w:id="82"/>
    </w:p>
    <w:p w:rsidR="00363AE9" w:rsidP="00597543" w:rsidRDefault="30F07231" w14:paraId="25121F62" w14:textId="7E807942">
      <w:pPr>
        <w:pStyle w:val="Heading2"/>
      </w:pPr>
      <w:bookmarkStart w:name="_Toc118899619" w:id="83"/>
      <w:commentRangeStart w:id="84"/>
      <w:r>
        <w:t>Targets</w:t>
      </w:r>
      <w:commentRangeEnd w:id="84"/>
      <w:r w:rsidR="001E20CB">
        <w:rPr>
          <w:rStyle w:val="CommentReference"/>
        </w:rPr>
        <w:commentReference w:id="84"/>
      </w:r>
      <w:bookmarkEnd w:id="83"/>
    </w:p>
    <w:p w:rsidR="00AC5A8E" w:rsidP="00C85FAC" w:rsidRDefault="1B25C80D" w14:paraId="21B8D55C" w14:textId="38287130">
      <w:pPr>
        <w:spacing w:line="276" w:lineRule="auto"/>
      </w:pPr>
      <w:r>
        <w:t xml:space="preserve">This </w:t>
      </w:r>
      <w:r w:rsidR="3513A737">
        <w:t>project</w:t>
      </w:r>
      <w:r>
        <w:t xml:space="preserve"> aims to work on several new features, some of which are:</w:t>
      </w:r>
    </w:p>
    <w:p w:rsidR="00AC5A8E" w:rsidP="00C85FAC" w:rsidRDefault="5766F87B" w14:paraId="70598D47" w14:textId="5BE33779">
      <w:pPr>
        <w:spacing w:line="276" w:lineRule="auto"/>
      </w:pPr>
      <w:r>
        <w:t xml:space="preserve"> </w:t>
      </w:r>
    </w:p>
    <w:p w:rsidR="00AC5A8E" w:rsidP="00C85FAC" w:rsidRDefault="74C6ED45" w14:paraId="708EC48E" w14:textId="170D7052">
      <w:pPr>
        <w:spacing w:line="276" w:lineRule="auto"/>
      </w:pPr>
      <w:r>
        <w:t xml:space="preserve">1. </w:t>
      </w:r>
      <w:r w:rsidR="00AC5A8E">
        <w:t>P</w:t>
      </w:r>
      <w:r w:rsidRPr="00AC5A8E" w:rsidR="00AC5A8E">
        <w:t>roductiz</w:t>
      </w:r>
      <w:r w:rsidR="00AC5A8E">
        <w:t>ing</w:t>
      </w:r>
      <w:r w:rsidRPr="00AC5A8E" w:rsidR="00AC5A8E">
        <w:t xml:space="preserve"> the system</w:t>
      </w:r>
      <w:r w:rsidR="7913664A">
        <w:t>:</w:t>
      </w:r>
    </w:p>
    <w:p w:rsidR="7913664A" w:rsidP="00C85FAC" w:rsidRDefault="439F139A" w14:paraId="28730216" w14:textId="33A70764">
      <w:pPr>
        <w:pStyle w:val="ListParagraph"/>
        <w:numPr>
          <w:ilvl w:val="0"/>
          <w:numId w:val="25"/>
        </w:numPr>
        <w:spacing w:line="276" w:lineRule="auto"/>
      </w:pPr>
      <w:r>
        <w:t xml:space="preserve">Minimum: </w:t>
      </w:r>
      <w:r w:rsidR="43E103C1">
        <w:t>Installer</w:t>
      </w:r>
      <w:r w:rsidR="7DD0B6BA">
        <w:t xml:space="preserve"> for the </w:t>
      </w:r>
      <w:bookmarkStart w:name="_Int_ykJFwp99" w:id="85"/>
      <w:r w:rsidR="64D03E88">
        <w:t>browser-based</w:t>
      </w:r>
      <w:bookmarkEnd w:id="85"/>
      <w:r>
        <w:t xml:space="preserve"> application</w:t>
      </w:r>
      <w:r w:rsidR="010FF28C">
        <w:t xml:space="preserve"> can only be built on the target </w:t>
      </w:r>
      <w:r w:rsidR="364B037C">
        <w:t>platform (e.g., MacOS installer on a Mac)</w:t>
      </w:r>
    </w:p>
    <w:p w:rsidR="7913664A" w:rsidP="00C85FAC" w:rsidRDefault="6925EDFB" w14:paraId="6F941379" w14:textId="217D3DFA">
      <w:pPr>
        <w:pStyle w:val="ListParagraph"/>
        <w:numPr>
          <w:ilvl w:val="0"/>
          <w:numId w:val="25"/>
        </w:numPr>
        <w:spacing w:line="276" w:lineRule="auto"/>
      </w:pPr>
      <w:r>
        <w:t>Expected: Build an application that works on both Windows and MacOS</w:t>
      </w:r>
    </w:p>
    <w:p w:rsidR="7913664A" w:rsidP="00C85FAC" w:rsidRDefault="439F139A" w14:paraId="5C1A700E" w14:textId="7148E66B">
      <w:pPr>
        <w:pStyle w:val="ListParagraph"/>
        <w:numPr>
          <w:ilvl w:val="0"/>
          <w:numId w:val="25"/>
        </w:numPr>
        <w:spacing w:line="276" w:lineRule="auto"/>
      </w:pPr>
      <w:r>
        <w:t>Aspirational:</w:t>
      </w:r>
      <w:r w:rsidR="080CA6D1">
        <w:t xml:space="preserve"> </w:t>
      </w:r>
      <w:r w:rsidR="226D8FC5">
        <w:t>Azure DevOps CI/CD pipeline automatically builds Windows and MacOS downloads</w:t>
      </w:r>
      <w:r w:rsidR="00FA3EB0">
        <w:t xml:space="preserve"> </w:t>
      </w:r>
    </w:p>
    <w:p w:rsidR="74C6ED45" w:rsidP="00C85FAC" w:rsidRDefault="74C6ED45" w14:paraId="0CC83AB7" w14:textId="6594198E">
      <w:pPr>
        <w:spacing w:line="276" w:lineRule="auto"/>
        <w:ind w:left="360" w:firstLine="360"/>
      </w:pPr>
    </w:p>
    <w:p w:rsidR="50C19D7D" w:rsidP="00C85FAC" w:rsidRDefault="50C19D7D" w14:paraId="2CE60CB6" w14:textId="6C9723CF">
      <w:pPr>
        <w:spacing w:line="276" w:lineRule="auto"/>
        <w:ind w:left="360" w:firstLine="360"/>
      </w:pPr>
      <w:r>
        <w:t>Quality Metric</w:t>
      </w:r>
      <w:r w:rsidR="644CA101">
        <w:t>s</w:t>
      </w:r>
      <w:r>
        <w:t>:</w:t>
      </w:r>
    </w:p>
    <w:p w:rsidR="644CA101" w:rsidP="00C85FAC" w:rsidRDefault="644CA101" w14:paraId="42E285C2" w14:textId="12C07767">
      <w:pPr>
        <w:spacing w:line="276" w:lineRule="auto"/>
        <w:ind w:left="360"/>
      </w:pPr>
      <w:r>
        <w:t>1. Installation time and installation file size on Windows and MacOS. The lower the better</w:t>
      </w:r>
    </w:p>
    <w:p w:rsidR="644CA101" w:rsidP="00C85FAC" w:rsidRDefault="644CA101" w14:paraId="5C123BCB" w14:textId="73F430C5">
      <w:pPr>
        <w:spacing w:line="276" w:lineRule="auto"/>
        <w:ind w:left="360"/>
      </w:pPr>
      <w:bookmarkStart w:name="_Int_mp6SSsum" w:id="86"/>
      <w:r>
        <w:t>2. For Aspirational case, build time for Azure DevOps timeline</w:t>
      </w:r>
      <w:r w:rsidR="047D2CA5">
        <w:t>.</w:t>
      </w:r>
      <w:bookmarkEnd w:id="86"/>
    </w:p>
    <w:p w:rsidR="1DE2710E" w:rsidP="00C85FAC" w:rsidRDefault="1DE2710E" w14:paraId="5AA3A809" w14:textId="209F8AE1">
      <w:pPr>
        <w:spacing w:line="276" w:lineRule="auto"/>
        <w:ind w:left="360" w:firstLine="360"/>
      </w:pPr>
    </w:p>
    <w:p w:rsidR="00AC5A8E" w:rsidP="00C85FAC" w:rsidRDefault="6C93E886" w14:paraId="4A43ACD6" w14:textId="0C089FC4">
      <w:pPr>
        <w:spacing w:line="276" w:lineRule="auto"/>
      </w:pPr>
      <w:r>
        <w:t xml:space="preserve">2. </w:t>
      </w:r>
      <w:r w:rsidR="00AC5A8E">
        <w:t>I</w:t>
      </w:r>
      <w:r w:rsidRPr="00AC5A8E" w:rsidR="00AC5A8E">
        <w:t>mproving the graphical user interface (GUI) of the tool</w:t>
      </w:r>
    </w:p>
    <w:p w:rsidR="3A9876D8" w:rsidP="00C85FAC" w:rsidRDefault="00C85FAC" w14:paraId="05B5AAAC" w14:textId="6B2714DB">
      <w:pPr>
        <w:pStyle w:val="ListParagraph"/>
        <w:numPr>
          <w:ilvl w:val="0"/>
          <w:numId w:val="24"/>
        </w:numPr>
        <w:spacing w:line="276" w:lineRule="auto"/>
      </w:pPr>
      <w:r>
        <w:t>Minimum</w:t>
      </w:r>
      <w:r w:rsidR="5AECAEF8">
        <w:t xml:space="preserve">: </w:t>
      </w:r>
      <w:r w:rsidR="658549CB">
        <w:t>Some improvement to</w:t>
      </w:r>
      <w:r w:rsidR="5AECAEF8">
        <w:t xml:space="preserve"> the GUI developed by Irene W.</w:t>
      </w:r>
    </w:p>
    <w:p w:rsidR="3A9876D8" w:rsidP="00C85FAC" w:rsidRDefault="5AECAEF8" w14:paraId="3B351947" w14:textId="4A4DFF19">
      <w:pPr>
        <w:pStyle w:val="ListParagraph"/>
        <w:numPr>
          <w:ilvl w:val="0"/>
          <w:numId w:val="24"/>
        </w:numPr>
        <w:spacing w:line="276" w:lineRule="auto"/>
      </w:pPr>
      <w:r>
        <w:t xml:space="preserve">Expected: </w:t>
      </w:r>
      <w:r w:rsidR="6373A9AB">
        <w:t>Continually improvement of</w:t>
      </w:r>
      <w:r>
        <w:t xml:space="preserve"> the GUI layout and components</w:t>
      </w:r>
      <w:r w:rsidR="16756E60">
        <w:t xml:space="preserve">; users </w:t>
      </w:r>
      <w:r w:rsidR="0EEB9F4F">
        <w:t>find the GUI easy to use</w:t>
      </w:r>
    </w:p>
    <w:p w:rsidR="3A9876D8" w:rsidP="00C85FAC" w:rsidRDefault="5AECAEF8" w14:paraId="008F86ED" w14:textId="6ED03AA8">
      <w:pPr>
        <w:pStyle w:val="ListParagraph"/>
        <w:numPr>
          <w:ilvl w:val="0"/>
          <w:numId w:val="24"/>
        </w:numPr>
        <w:spacing w:line="276" w:lineRule="auto"/>
      </w:pPr>
      <w:r>
        <w:t xml:space="preserve">Aspirational: Add </w:t>
      </w:r>
      <w:r w:rsidR="525F3A74">
        <w:t xml:space="preserve">new types of </w:t>
      </w:r>
      <w:bookmarkStart w:name="_Int_RenRpYpz" w:id="87"/>
      <w:r w:rsidR="512D0333">
        <w:t>functionalities</w:t>
      </w:r>
      <w:bookmarkEnd w:id="87"/>
      <w:r>
        <w:t xml:space="preserve"> to the GUI</w:t>
      </w:r>
    </w:p>
    <w:p w:rsidR="1DE2710E" w:rsidP="00C85FAC" w:rsidRDefault="1DE2710E" w14:paraId="48AD3DAF" w14:textId="6FABF069">
      <w:pPr>
        <w:spacing w:line="276" w:lineRule="auto"/>
      </w:pPr>
    </w:p>
    <w:p w:rsidR="2A5028E7" w:rsidP="00C85FAC" w:rsidRDefault="2A5028E7" w14:paraId="234BD146" w14:textId="5BFF84DB">
      <w:pPr>
        <w:spacing w:line="276" w:lineRule="auto"/>
      </w:pPr>
      <w:r>
        <w:t>Quality Metrics:</w:t>
      </w:r>
    </w:p>
    <w:p w:rsidR="2A5028E7" w:rsidP="00C85FAC" w:rsidRDefault="2A5028E7" w14:paraId="276C1CC5" w14:textId="2C2436FF">
      <w:pPr>
        <w:pStyle w:val="ListParagraph"/>
        <w:numPr>
          <w:ilvl w:val="0"/>
          <w:numId w:val="8"/>
        </w:numPr>
        <w:spacing w:line="276" w:lineRule="auto"/>
      </w:pPr>
      <w:r>
        <w:t xml:space="preserve">Manual user reviews of the re-designed GUI </w:t>
      </w:r>
    </w:p>
    <w:p w:rsidR="74C6ED45" w:rsidP="00C85FAC" w:rsidRDefault="74C6ED45" w14:paraId="0A81A175" w14:textId="1327E785">
      <w:pPr>
        <w:spacing w:line="276" w:lineRule="auto"/>
        <w:ind w:left="360" w:firstLine="360"/>
      </w:pPr>
    </w:p>
    <w:p w:rsidR="00AC5A8E" w:rsidP="00C85FAC" w:rsidRDefault="23F1DFF1" w14:paraId="5BE9E553" w14:textId="55B8603F">
      <w:pPr>
        <w:spacing w:line="276" w:lineRule="auto"/>
      </w:pPr>
      <w:r>
        <w:t xml:space="preserve">3. </w:t>
      </w:r>
      <w:r w:rsidR="00AC5A8E">
        <w:t>A</w:t>
      </w:r>
      <w:r w:rsidRPr="00AC5A8E" w:rsidR="00AC5A8E">
        <w:t xml:space="preserve">bility to </w:t>
      </w:r>
      <w:r w:rsidR="00AC5A8E">
        <w:t>save</w:t>
      </w:r>
      <w:r w:rsidR="65B2CBA4">
        <w:t>/</w:t>
      </w:r>
      <w:r w:rsidRPr="00AC5A8E" w:rsidR="00AC5A8E">
        <w:t>reload/share the current GUI state</w:t>
      </w:r>
    </w:p>
    <w:p w:rsidR="00AC5A8E" w:rsidP="00C85FAC" w:rsidRDefault="5F4C3540" w14:paraId="35350224" w14:textId="1D5306CE">
      <w:pPr>
        <w:spacing w:line="276" w:lineRule="auto"/>
        <w:ind w:left="360" w:firstLine="720"/>
      </w:pPr>
      <w:r>
        <w:t>Minimum</w:t>
      </w:r>
      <w:bookmarkStart w:name="_Int_DSPPhEij" w:id="88"/>
      <w:r w:rsidR="5A58A9F6">
        <w:t>: Save</w:t>
      </w:r>
      <w:bookmarkEnd w:id="88"/>
      <w:r w:rsidR="1060DE60">
        <w:t xml:space="preserve"> and re</w:t>
      </w:r>
      <w:r w:rsidR="319143F7">
        <w:t>load</w:t>
      </w:r>
      <w:r w:rsidR="1060DE60">
        <w:t xml:space="preserve"> </w:t>
      </w:r>
      <w:r w:rsidR="26FFAD59">
        <w:t>1</w:t>
      </w:r>
      <w:r w:rsidR="1060DE60">
        <w:t xml:space="preserve"> GUI state locally on the machine</w:t>
      </w:r>
    </w:p>
    <w:p w:rsidR="1060DE60" w:rsidP="00C85FAC" w:rsidRDefault="1060DE60" w14:paraId="39C54C5F" w14:textId="3A71361F">
      <w:pPr>
        <w:spacing w:line="276" w:lineRule="auto"/>
        <w:ind w:left="360" w:firstLine="720"/>
      </w:pPr>
      <w:r>
        <w:t xml:space="preserve">Expected: </w:t>
      </w:r>
      <w:r w:rsidR="044CE14A">
        <w:t>Save and reload multiple GUI state</w:t>
      </w:r>
      <w:r w:rsidR="49A9BCAB">
        <w:t>s locally on the machine</w:t>
      </w:r>
    </w:p>
    <w:p w:rsidR="49A9BCAB" w:rsidP="00C85FAC" w:rsidRDefault="26A6F87E" w14:paraId="45398E2C" w14:textId="154C8986">
      <w:pPr>
        <w:spacing w:line="276" w:lineRule="auto"/>
        <w:ind w:left="360" w:firstLine="720"/>
      </w:pPr>
      <w:r>
        <w:t xml:space="preserve">Aspirational: Share </w:t>
      </w:r>
      <w:bookmarkStart w:name="_Int_dUo2qErq" w:id="89"/>
      <w:r w:rsidR="5EF08101">
        <w:t>the GUI</w:t>
      </w:r>
      <w:bookmarkEnd w:id="89"/>
      <w:r>
        <w:t xml:space="preserve"> state with other users, across Mac and Windows.</w:t>
      </w:r>
    </w:p>
    <w:p w:rsidR="1DE2710E" w:rsidP="00C85FAC" w:rsidRDefault="1DE2710E" w14:paraId="779CE06B" w14:textId="1F4B6BB6">
      <w:pPr>
        <w:spacing w:line="276" w:lineRule="auto"/>
        <w:ind w:left="360" w:firstLine="720"/>
      </w:pPr>
    </w:p>
    <w:p w:rsidR="3CDC560A" w:rsidP="00C85FAC" w:rsidRDefault="3CDC560A" w14:paraId="70719601" w14:textId="48A28E47">
      <w:pPr>
        <w:spacing w:line="276" w:lineRule="auto"/>
        <w:ind w:left="360" w:firstLine="720"/>
      </w:pPr>
      <w:r>
        <w:t>Quality Metrics:</w:t>
      </w:r>
    </w:p>
    <w:p w:rsidR="3CDC560A" w:rsidP="00C85FAC" w:rsidRDefault="3CDC560A" w14:paraId="4D5CA7CC" w14:textId="0A2FDFE8">
      <w:pPr>
        <w:spacing w:line="276" w:lineRule="auto"/>
        <w:ind w:left="360"/>
      </w:pPr>
      <w:r>
        <w:t xml:space="preserve"> 1. Time taken to save/reload the current GUI state.</w:t>
      </w:r>
    </w:p>
    <w:p w:rsidR="74C6ED45" w:rsidP="00C85FAC" w:rsidRDefault="74C6ED45" w14:paraId="4894F201" w14:textId="265FE5EE">
      <w:pPr>
        <w:spacing w:line="276" w:lineRule="auto"/>
        <w:ind w:left="360" w:firstLine="360"/>
      </w:pPr>
    </w:p>
    <w:p w:rsidR="00AC5A8E" w:rsidP="00C85FAC" w:rsidRDefault="44A15C28" w14:paraId="74DCD471" w14:textId="546414AF">
      <w:pPr>
        <w:spacing w:line="276" w:lineRule="auto"/>
      </w:pPr>
      <w:r>
        <w:t xml:space="preserve">4. </w:t>
      </w:r>
      <w:commentRangeStart w:id="90"/>
      <w:r w:rsidR="00AC5A8E">
        <w:t>I</w:t>
      </w:r>
      <w:r w:rsidRPr="00AC5A8E" w:rsidR="00AC5A8E">
        <w:t xml:space="preserve">mplementing SOLID design </w:t>
      </w:r>
      <w:r w:rsidR="54612ABA">
        <w:t>principle</w:t>
      </w:r>
      <w:commentRangeEnd w:id="90"/>
      <w:r>
        <w:rPr>
          <w:rStyle w:val="CommentReference"/>
        </w:rPr>
        <w:commentReference w:id="90"/>
      </w:r>
      <w:r w:rsidR="54612ABA">
        <w:t xml:space="preserve">s </w:t>
      </w:r>
    </w:p>
    <w:p w:rsidR="06521FF2" w:rsidP="00C85FAC" w:rsidRDefault="06521FF2" w14:paraId="07BB3710" w14:textId="5568B91F">
      <w:pPr>
        <w:spacing w:line="276" w:lineRule="auto"/>
        <w:ind w:left="360" w:firstLine="360"/>
      </w:pPr>
      <w:r>
        <w:t xml:space="preserve">Minimum: </w:t>
      </w:r>
      <w:r w:rsidR="6FD7C04C">
        <w:t>Implement the S and O of the SOLID principles</w:t>
      </w:r>
    </w:p>
    <w:p w:rsidR="6FD7C04C" w:rsidP="00C85FAC" w:rsidRDefault="6FD7C04C" w14:paraId="1A53E978" w14:textId="3A71BC07">
      <w:pPr>
        <w:spacing w:line="276" w:lineRule="auto"/>
        <w:ind w:left="360" w:firstLine="360"/>
      </w:pPr>
      <w:r>
        <w:t>Expected: Implement the L and I of the SOLID principles</w:t>
      </w:r>
    </w:p>
    <w:p w:rsidR="6FD7C04C" w:rsidP="00C85FAC" w:rsidRDefault="6FD7C04C" w14:paraId="0FE78F4B" w14:textId="000CE184">
      <w:pPr>
        <w:spacing w:line="276" w:lineRule="auto"/>
        <w:ind w:left="360" w:firstLine="360"/>
      </w:pPr>
      <w:r>
        <w:t>Aspirational: Implement all 5 SOLID principles.</w:t>
      </w:r>
    </w:p>
    <w:p w:rsidR="74C6ED45" w:rsidP="0047036E" w:rsidRDefault="74C6ED45" w14:paraId="705FE0BD" w14:textId="0A29B8A8">
      <w:pPr>
        <w:spacing w:line="276" w:lineRule="auto"/>
        <w:ind w:left="360" w:firstLine="360"/>
      </w:pPr>
    </w:p>
    <w:p w:rsidR="4EC6C94E" w:rsidP="1DE2710E" w:rsidRDefault="4EC6C94E" w14:paraId="16507549" w14:textId="0E2A0C67">
      <w:pPr>
        <w:spacing w:line="276" w:lineRule="auto"/>
        <w:ind w:left="360" w:firstLine="360"/>
      </w:pPr>
      <w:r>
        <w:t>Quality Metrics:</w:t>
      </w:r>
    </w:p>
    <w:p w:rsidR="4EC6C94E" w:rsidP="1DE2710E" w:rsidRDefault="4EC6C94E" w14:paraId="7887DF3B" w14:textId="63ABB12E">
      <w:pPr>
        <w:spacing w:line="276" w:lineRule="auto"/>
        <w:ind w:left="360"/>
      </w:pPr>
      <w:r>
        <w:lastRenderedPageBreak/>
        <w:t>1. Manual verification to verify that the SOLID principles have been indeed implemented as desired.</w:t>
      </w:r>
    </w:p>
    <w:p w:rsidR="1DE2710E" w:rsidP="1DE2710E" w:rsidRDefault="1DE2710E" w14:paraId="65F46E62" w14:textId="149B7F3B">
      <w:pPr>
        <w:spacing w:line="276" w:lineRule="auto"/>
        <w:ind w:left="360"/>
      </w:pPr>
    </w:p>
    <w:p w:rsidR="001A6EE8" w:rsidP="0047036E" w:rsidRDefault="2ED1A4D9" w14:paraId="7C62D809" w14:textId="242F064E">
      <w:pPr>
        <w:spacing w:line="276" w:lineRule="auto"/>
      </w:pPr>
      <w:r>
        <w:t xml:space="preserve">5. </w:t>
      </w:r>
      <w:r w:rsidR="001A6EE8">
        <w:t>C</w:t>
      </w:r>
      <w:r w:rsidRPr="00AC5A8E" w:rsidR="00AC5A8E">
        <w:t>ompleting the move to redux (a database system used with React)</w:t>
      </w:r>
    </w:p>
    <w:p w:rsidR="001A6EE8" w:rsidP="0047036E" w:rsidRDefault="69F55C0A" w14:paraId="028F4052" w14:textId="59C91848">
      <w:pPr>
        <w:spacing w:line="276" w:lineRule="auto"/>
        <w:ind w:left="360" w:firstLine="360"/>
      </w:pPr>
      <w:r>
        <w:t>Minimum: Implement redux for storing video query history</w:t>
      </w:r>
    </w:p>
    <w:p w:rsidR="001A6EE8" w:rsidP="0047036E" w:rsidRDefault="69F55C0A" w14:paraId="0F856DA0" w14:textId="1D18F262">
      <w:pPr>
        <w:spacing w:line="276" w:lineRule="auto"/>
        <w:ind w:left="360" w:firstLine="360"/>
      </w:pPr>
      <w:r>
        <w:t xml:space="preserve">Expected: Implement redux for </w:t>
      </w:r>
      <w:r w:rsidR="7303EEF1">
        <w:t>storing the GUI state locally</w:t>
      </w:r>
    </w:p>
    <w:p w:rsidR="001A6EE8" w:rsidP="0047036E" w:rsidRDefault="0705181C" w14:paraId="6D7FF1A0" w14:textId="43B548B0">
      <w:pPr>
        <w:spacing w:line="276" w:lineRule="auto"/>
        <w:ind w:left="360" w:firstLine="360"/>
      </w:pPr>
      <w:bookmarkStart w:name="_Int_CBoYRHLP" w:id="91"/>
      <w:r>
        <w:t>Aspirational</w:t>
      </w:r>
      <w:bookmarkEnd w:id="91"/>
      <w:r w:rsidR="28F11568">
        <w:t>: Implement redux for all components of the applicatio</w:t>
      </w:r>
      <w:r w:rsidR="3D0B274E">
        <w:t>n</w:t>
      </w:r>
    </w:p>
    <w:p w:rsidR="1DE2710E" w:rsidP="1DE2710E" w:rsidRDefault="1DE2710E" w14:paraId="2F4E73AA" w14:textId="0B6E1196">
      <w:pPr>
        <w:spacing w:line="276" w:lineRule="auto"/>
        <w:ind w:left="360" w:firstLine="360"/>
      </w:pPr>
    </w:p>
    <w:p w:rsidR="5AA07FED" w:rsidP="1DE2710E" w:rsidRDefault="5AA07FED" w14:paraId="05BFD7D7" w14:textId="665B8BFC">
      <w:pPr>
        <w:spacing w:line="276" w:lineRule="auto"/>
        <w:ind w:left="360" w:firstLine="360"/>
      </w:pPr>
      <w:r>
        <w:t>Quality Metrics:</w:t>
      </w:r>
    </w:p>
    <w:p w:rsidR="5AA07FED" w:rsidP="1DE2710E" w:rsidRDefault="5AA07FED" w14:paraId="24A6522C" w14:textId="22ACDFBB">
      <w:pPr>
        <w:pStyle w:val="ListParagraph"/>
        <w:numPr>
          <w:ilvl w:val="0"/>
          <w:numId w:val="7"/>
        </w:numPr>
        <w:spacing w:line="276" w:lineRule="auto"/>
      </w:pPr>
      <w:r>
        <w:t>Time taken to save/reload the data</w:t>
      </w:r>
      <w:r w:rsidR="69F5B04A">
        <w:t>, for each of the features, u</w:t>
      </w:r>
      <w:r>
        <w:t>sing redux.</w:t>
      </w:r>
      <w:r w:rsidR="62950BC3">
        <w:t xml:space="preserve"> The lower the better.</w:t>
      </w:r>
    </w:p>
    <w:p w:rsidR="74C6ED45" w:rsidP="0047036E" w:rsidRDefault="74C6ED45" w14:paraId="649A2B13" w14:textId="697692A3">
      <w:pPr>
        <w:spacing w:line="276" w:lineRule="auto"/>
        <w:ind w:left="360" w:firstLine="360"/>
      </w:pPr>
    </w:p>
    <w:p w:rsidR="74C6ED45" w:rsidP="0047036E" w:rsidRDefault="74C6ED45" w14:paraId="6613C0D7" w14:textId="31ED65FE">
      <w:pPr>
        <w:spacing w:line="276" w:lineRule="auto"/>
      </w:pPr>
      <w:r>
        <w:t xml:space="preserve">6. </w:t>
      </w:r>
      <w:r w:rsidR="001A6EE8">
        <w:t>A</w:t>
      </w:r>
      <w:r w:rsidR="00AC5A8E">
        <w:t xml:space="preserve">dding automated unit tests </w:t>
      </w:r>
    </w:p>
    <w:p w:rsidR="07B11860" w:rsidP="0047036E" w:rsidRDefault="5EDB41D0" w14:paraId="174ECCE2" w14:textId="47F40078">
      <w:pPr>
        <w:spacing w:line="276" w:lineRule="auto"/>
        <w:ind w:left="720"/>
      </w:pPr>
      <w:r>
        <w:t xml:space="preserve">Minimum: </w:t>
      </w:r>
      <w:r w:rsidR="79C5D10E">
        <w:t xml:space="preserve">Write </w:t>
      </w:r>
      <w:r w:rsidR="71FC1231">
        <w:t xml:space="preserve">automated unit </w:t>
      </w:r>
      <w:r w:rsidR="79C5D10E">
        <w:t xml:space="preserve">test </w:t>
      </w:r>
      <w:r w:rsidR="1A53F85D">
        <w:t>for all new model objects</w:t>
      </w:r>
    </w:p>
    <w:p w:rsidR="07B11860" w:rsidP="0047036E" w:rsidRDefault="07B11860" w14:paraId="1BD90644" w14:textId="6CA86582">
      <w:pPr>
        <w:spacing w:line="276" w:lineRule="auto"/>
        <w:ind w:left="720"/>
      </w:pPr>
      <w:r>
        <w:t xml:space="preserve">Expected: </w:t>
      </w:r>
      <w:r w:rsidR="4A26546B">
        <w:t xml:space="preserve">Use the red-green-refactor pattern of test-driven development </w:t>
      </w:r>
      <w:r w:rsidR="5DE84704">
        <w:t xml:space="preserve">when </w:t>
      </w:r>
      <w:r w:rsidR="4A26546B">
        <w:t xml:space="preserve">implementing </w:t>
      </w:r>
      <w:r w:rsidR="2CD8C75D">
        <w:t>any</w:t>
      </w:r>
      <w:r w:rsidR="4A26546B">
        <w:t xml:space="preserve"> model object</w:t>
      </w:r>
      <w:r w:rsidR="388ADC2F">
        <w:t xml:space="preserve"> code</w:t>
      </w:r>
      <w:r w:rsidR="4A26546B">
        <w:t xml:space="preserve">. </w:t>
      </w:r>
      <w:r w:rsidR="1F835A19">
        <w:t xml:space="preserve">Have 100% path coverage for new model code. </w:t>
      </w:r>
      <w:r w:rsidR="35ADD7B1">
        <w:t xml:space="preserve">Write test cases using Selenium </w:t>
      </w:r>
      <w:r w:rsidR="58045AB5">
        <w:t>WebDriver</w:t>
      </w:r>
      <w:r w:rsidR="35ADD7B1">
        <w:t xml:space="preserve"> for 5 of the features </w:t>
      </w:r>
      <w:r w:rsidR="6A531649">
        <w:t>defined</w:t>
      </w:r>
      <w:r w:rsidR="35ADD7B1">
        <w:t xml:space="preserve"> </w:t>
      </w:r>
      <w:r w:rsidR="4C04678F">
        <w:t>here</w:t>
      </w:r>
      <w:r w:rsidR="35ADD7B1">
        <w:t>.</w:t>
      </w:r>
    </w:p>
    <w:p w:rsidR="35ADD7B1" w:rsidP="0047036E" w:rsidRDefault="35ADD7B1" w14:paraId="4D3B254E" w14:textId="616DCD63">
      <w:pPr>
        <w:spacing w:line="276" w:lineRule="auto"/>
        <w:ind w:left="720"/>
      </w:pPr>
      <w:r>
        <w:t>Aspirational: Write test cases</w:t>
      </w:r>
      <w:r w:rsidR="081D4368">
        <w:t xml:space="preserve"> using Selenium WebDriver for all of the features defined here.</w:t>
      </w:r>
    </w:p>
    <w:p w:rsidR="74C6ED45" w:rsidP="0047036E" w:rsidRDefault="74C6ED45" w14:paraId="00B1ED7F" w14:textId="10611294">
      <w:pPr>
        <w:spacing w:line="276" w:lineRule="auto"/>
      </w:pPr>
    </w:p>
    <w:p w:rsidR="28D99F73" w:rsidP="1DE2710E" w:rsidRDefault="28D99F73" w14:paraId="3D6A5AA5" w14:textId="68310545">
      <w:pPr>
        <w:spacing w:line="276" w:lineRule="auto"/>
      </w:pPr>
      <w:r>
        <w:t>Quality Metrics:</w:t>
      </w:r>
    </w:p>
    <w:p w:rsidR="28D99F73" w:rsidP="1DE2710E" w:rsidRDefault="28D99F73" w14:paraId="24A1963D" w14:textId="75CDB95F">
      <w:pPr>
        <w:spacing w:line="276" w:lineRule="auto"/>
      </w:pPr>
      <w:r>
        <w:t xml:space="preserve"> </w:t>
      </w:r>
      <w:r>
        <w:tab/>
      </w:r>
      <w:r>
        <w:t>1. Total number of use cases with fully written unit tests. The higher the better.</w:t>
      </w:r>
    </w:p>
    <w:p w:rsidR="1DE2710E" w:rsidP="1DE2710E" w:rsidRDefault="1DE2710E" w14:paraId="64C9D7EB" w14:textId="2233EF51">
      <w:pPr>
        <w:spacing w:line="276" w:lineRule="auto"/>
      </w:pPr>
    </w:p>
    <w:p w:rsidR="00AC5A8E" w:rsidP="0047036E" w:rsidRDefault="0CBFD10A" w14:paraId="4408DC01" w14:textId="05BA2940">
      <w:pPr>
        <w:spacing w:line="276" w:lineRule="auto"/>
      </w:pPr>
      <w:r>
        <w:t xml:space="preserve">7. </w:t>
      </w:r>
      <w:r w:rsidR="001A6EE8">
        <w:t>I</w:t>
      </w:r>
      <w:r w:rsidRPr="00AC5A8E" w:rsidR="00AC5A8E">
        <w:t xml:space="preserve">mproving </w:t>
      </w:r>
      <w:r w:rsidR="64E21723">
        <w:t>the</w:t>
      </w:r>
      <w:r w:rsidRPr="00AC5A8E" w:rsidR="00AC5A8E">
        <w:t xml:space="preserve"> existing system for creating SQL media database from raw </w:t>
      </w:r>
      <w:r w:rsidR="69AD0F88">
        <w:t>media</w:t>
      </w:r>
      <w:r w:rsidRPr="00AC5A8E" w:rsidR="00AC5A8E">
        <w:t xml:space="preserve"> files</w:t>
      </w:r>
    </w:p>
    <w:p w:rsidR="00AC5A8E" w:rsidP="0047036E" w:rsidRDefault="1042A983" w14:paraId="387E84CB" w14:textId="7BB40238">
      <w:pPr>
        <w:spacing w:line="276" w:lineRule="auto"/>
        <w:ind w:firstLine="720"/>
      </w:pPr>
      <w:r>
        <w:t>Minimum</w:t>
      </w:r>
      <w:bookmarkStart w:name="_Int_sx2IOmYM" w:id="92"/>
      <w:r w:rsidR="2668BB7A">
        <w:t>: Identify</w:t>
      </w:r>
      <w:bookmarkEnd w:id="92"/>
      <w:r w:rsidR="2668BB7A">
        <w:t xml:space="preserve"> the scope of improvement in the existing system</w:t>
      </w:r>
    </w:p>
    <w:p w:rsidR="2668BB7A" w:rsidP="0047036E" w:rsidRDefault="2668BB7A" w14:paraId="21DEC10A" w14:textId="14052934">
      <w:pPr>
        <w:spacing w:line="276" w:lineRule="auto"/>
        <w:ind w:firstLine="720"/>
      </w:pPr>
      <w:r>
        <w:t xml:space="preserve">Expected: Implement at least half of the </w:t>
      </w:r>
      <w:r w:rsidR="09141D0A">
        <w:t xml:space="preserve">identified </w:t>
      </w:r>
      <w:r>
        <w:t xml:space="preserve">areas of </w:t>
      </w:r>
      <w:bookmarkStart w:name="_Int_XwbGEcBw" w:id="93"/>
      <w:r>
        <w:t>improvement.</w:t>
      </w:r>
      <w:bookmarkEnd w:id="93"/>
    </w:p>
    <w:p w:rsidR="2668BB7A" w:rsidP="0047036E" w:rsidRDefault="4FAEB947" w14:paraId="3CB770C0" w14:textId="0D49A6F9">
      <w:pPr>
        <w:spacing w:line="276" w:lineRule="auto"/>
        <w:ind w:firstLine="720"/>
      </w:pPr>
      <w:r>
        <w:t xml:space="preserve">Aspirational: Implement all of the </w:t>
      </w:r>
      <w:r w:rsidR="5013C9BD">
        <w:t xml:space="preserve">identified </w:t>
      </w:r>
      <w:r>
        <w:t xml:space="preserve">areas of </w:t>
      </w:r>
      <w:bookmarkStart w:name="_Int_yXRg4JGv" w:id="94"/>
      <w:r>
        <w:t>improvement.</w:t>
      </w:r>
      <w:bookmarkEnd w:id="94"/>
    </w:p>
    <w:p w:rsidR="1DE2710E" w:rsidP="1DE2710E" w:rsidRDefault="1DE2710E" w14:paraId="0F6EA308" w14:textId="5C8CF2E6">
      <w:pPr>
        <w:spacing w:line="276" w:lineRule="auto"/>
        <w:ind w:firstLine="720"/>
      </w:pPr>
    </w:p>
    <w:p w:rsidR="2B540273" w:rsidP="1DE2710E" w:rsidRDefault="2B540273" w14:paraId="468AB5C0" w14:textId="1C8E1F07">
      <w:pPr>
        <w:spacing w:line="276" w:lineRule="auto"/>
        <w:ind w:firstLine="720"/>
      </w:pPr>
      <w:r>
        <w:t>Quality Metrics:</w:t>
      </w:r>
    </w:p>
    <w:p w:rsidR="2C9CCF00" w:rsidP="1DE2710E" w:rsidRDefault="2C9CCF00" w14:paraId="6030575A" w14:textId="75EC9203">
      <w:pPr>
        <w:pStyle w:val="ListParagraph"/>
        <w:numPr>
          <w:ilvl w:val="1"/>
          <w:numId w:val="6"/>
        </w:numPr>
        <w:spacing w:line="276" w:lineRule="auto"/>
      </w:pPr>
      <w:r>
        <w:t>Improvement in terms of the redundant data removed and the final size of the database.</w:t>
      </w:r>
    </w:p>
    <w:p w:rsidR="74C6ED45" w:rsidP="0047036E" w:rsidRDefault="74C6ED45" w14:paraId="3F4A562F" w14:textId="19047A2C">
      <w:pPr>
        <w:spacing w:line="276" w:lineRule="auto"/>
        <w:ind w:left="720"/>
      </w:pPr>
    </w:p>
    <w:p w:rsidR="001A6EE8" w:rsidP="0047036E" w:rsidRDefault="26FD7A94" w14:paraId="56CF03BC" w14:textId="66265410">
      <w:pPr>
        <w:spacing w:line="276" w:lineRule="auto"/>
      </w:pPr>
      <w:r>
        <w:t xml:space="preserve">8. </w:t>
      </w:r>
      <w:r w:rsidR="001A6EE8">
        <w:t>A</w:t>
      </w:r>
      <w:r w:rsidRPr="00AC5A8E" w:rsidR="00AC5A8E">
        <w:t>llowing users to edit a media recording (such as date/time)</w:t>
      </w:r>
    </w:p>
    <w:p w:rsidR="4226DF6B" w:rsidP="0047036E" w:rsidRDefault="316EC0BB" w14:paraId="67C01298" w14:textId="1CA3332F">
      <w:pPr>
        <w:spacing w:line="276" w:lineRule="auto"/>
        <w:ind w:firstLine="720"/>
      </w:pPr>
      <w:r>
        <w:t xml:space="preserve">Minimum: </w:t>
      </w:r>
      <w:r w:rsidR="75030F62">
        <w:t>No change</w:t>
      </w:r>
    </w:p>
    <w:p w:rsidR="4226DF6B" w:rsidP="0047036E" w:rsidRDefault="4226DF6B" w14:paraId="1602F5A8" w14:textId="51D63D32">
      <w:pPr>
        <w:spacing w:line="276" w:lineRule="auto"/>
        <w:ind w:left="360" w:firstLine="360"/>
      </w:pPr>
      <w:r>
        <w:t xml:space="preserve">Expected: Allow users to modify the date </w:t>
      </w:r>
      <w:r w:rsidR="280257DF">
        <w:t xml:space="preserve">and time </w:t>
      </w:r>
      <w:r>
        <w:t xml:space="preserve">of the media </w:t>
      </w:r>
      <w:r w:rsidR="22CD437F">
        <w:t>files</w:t>
      </w:r>
    </w:p>
    <w:p w:rsidR="4226DF6B" w:rsidP="0047036E" w:rsidRDefault="0364E0D4" w14:paraId="2EBFD53D" w14:textId="6208C692">
      <w:pPr>
        <w:spacing w:line="276" w:lineRule="auto"/>
        <w:ind w:left="360" w:firstLine="360"/>
      </w:pPr>
      <w:r>
        <w:t xml:space="preserve">Aspirational: </w:t>
      </w:r>
      <w:r w:rsidR="75013712">
        <w:t>N/A</w:t>
      </w:r>
    </w:p>
    <w:p w:rsidR="1DE2710E" w:rsidP="1DE2710E" w:rsidRDefault="1DE2710E" w14:paraId="7B5F3941" w14:textId="35397E31">
      <w:pPr>
        <w:spacing w:line="276" w:lineRule="auto"/>
        <w:ind w:left="360" w:firstLine="360"/>
      </w:pPr>
    </w:p>
    <w:p w:rsidR="6444EB14" w:rsidP="1DE2710E" w:rsidRDefault="6444EB14" w14:paraId="6DD8EA39" w14:textId="6AAF19F4">
      <w:pPr>
        <w:spacing w:line="276" w:lineRule="auto"/>
        <w:ind w:left="360" w:firstLine="360"/>
      </w:pPr>
      <w:r>
        <w:t>Quality Metrics:</w:t>
      </w:r>
    </w:p>
    <w:p w:rsidR="6444EB14" w:rsidP="1DE2710E" w:rsidRDefault="6444EB14" w14:paraId="37B9816E" w14:textId="54CAA7A9">
      <w:pPr>
        <w:pStyle w:val="ListParagraph"/>
        <w:numPr>
          <w:ilvl w:val="1"/>
          <w:numId w:val="5"/>
        </w:numPr>
        <w:spacing w:line="276" w:lineRule="auto"/>
      </w:pPr>
      <w:r>
        <w:t>Verify the edit media recording functionality works.</w:t>
      </w:r>
    </w:p>
    <w:p w:rsidR="74C6ED45" w:rsidP="0047036E" w:rsidRDefault="74C6ED45" w14:paraId="446022FA" w14:textId="1C6ACE0C">
      <w:pPr>
        <w:spacing w:line="276" w:lineRule="auto"/>
        <w:ind w:left="360"/>
      </w:pPr>
    </w:p>
    <w:p w:rsidR="028B1E26" w:rsidP="00E65E83" w:rsidRDefault="028B1E26" w14:paraId="69390F0A" w14:textId="771DEB17">
      <w:pPr>
        <w:spacing w:line="276" w:lineRule="auto"/>
      </w:pPr>
      <w:r>
        <w:lastRenderedPageBreak/>
        <w:t xml:space="preserve">9. </w:t>
      </w:r>
      <w:r w:rsidR="001A6EE8">
        <w:t>A</w:t>
      </w:r>
      <w:r w:rsidR="00AC5A8E">
        <w:t>dding bookmarks support: adding, editing, deleting, and sharing bookmarks</w:t>
      </w:r>
    </w:p>
    <w:p w:rsidR="6E1C3392" w:rsidP="00E65E83" w:rsidRDefault="6E1C3392" w14:paraId="7596FDF1" w14:textId="441A4057">
      <w:pPr>
        <w:spacing w:line="276" w:lineRule="auto"/>
        <w:ind w:left="360" w:firstLine="360"/>
      </w:pPr>
      <w:r>
        <w:t xml:space="preserve">Minimum: </w:t>
      </w:r>
      <w:r w:rsidR="1AA06E98">
        <w:t>Add support to add and delete bookmarks</w:t>
      </w:r>
    </w:p>
    <w:p w:rsidR="6E1C3392" w:rsidP="00E65E83" w:rsidRDefault="6E1C3392" w14:paraId="5530CE5C" w14:textId="6829E705">
      <w:pPr>
        <w:spacing w:line="276" w:lineRule="auto"/>
        <w:ind w:left="360" w:firstLine="360"/>
      </w:pPr>
      <w:r>
        <w:t>Expected:</w:t>
      </w:r>
      <w:r w:rsidR="4D58C73C">
        <w:t xml:space="preserve"> Add support to edit </w:t>
      </w:r>
      <w:r w:rsidR="42C5F641">
        <w:t xml:space="preserve">and search for </w:t>
      </w:r>
      <w:r w:rsidR="4D58C73C">
        <w:t>bookmarks</w:t>
      </w:r>
    </w:p>
    <w:p w:rsidR="6E1C3392" w:rsidP="00E65E83" w:rsidRDefault="6F0B2E25" w14:paraId="7487AA9D" w14:textId="0C6B81A4">
      <w:pPr>
        <w:spacing w:line="276" w:lineRule="auto"/>
        <w:ind w:left="360" w:firstLine="360"/>
      </w:pPr>
      <w:r>
        <w:t xml:space="preserve">Aspirational: </w:t>
      </w:r>
      <w:r w:rsidR="19A39DC4">
        <w:t>Add support to share bookmarks with other users of the WFE navigator</w:t>
      </w:r>
    </w:p>
    <w:p w:rsidR="1DE2710E" w:rsidP="00E65E83" w:rsidRDefault="1DE2710E" w14:paraId="14EAA336" w14:textId="107DE296">
      <w:pPr>
        <w:spacing w:line="276" w:lineRule="auto"/>
        <w:ind w:left="360" w:firstLine="360"/>
      </w:pPr>
    </w:p>
    <w:p w:rsidR="38389892" w:rsidP="00E65E83" w:rsidRDefault="38389892" w14:paraId="34671A2A" w14:textId="5A63687A">
      <w:pPr>
        <w:spacing w:line="276" w:lineRule="auto"/>
        <w:ind w:left="360" w:firstLine="360"/>
      </w:pPr>
      <w:r>
        <w:t>Quality Metrics:</w:t>
      </w:r>
    </w:p>
    <w:p w:rsidR="232E2A42" w:rsidP="00E65E83" w:rsidRDefault="232E2A42" w14:paraId="58AF31DA" w14:textId="310C222F">
      <w:pPr>
        <w:spacing w:line="276" w:lineRule="auto"/>
        <w:ind w:left="720"/>
      </w:pPr>
      <w:r>
        <w:t>1. Verify that all functionality is working as described.</w:t>
      </w:r>
    </w:p>
    <w:p w:rsidR="1DE2710E" w:rsidP="00E65E83" w:rsidRDefault="1DE2710E" w14:paraId="2891973C" w14:textId="26B9DB18">
      <w:pPr>
        <w:spacing w:line="276" w:lineRule="auto"/>
        <w:ind w:left="720"/>
      </w:pPr>
      <w:r>
        <w:t>2.</w:t>
      </w:r>
      <w:r w:rsidR="445FE9CB">
        <w:t xml:space="preserve"> Measure that </w:t>
      </w:r>
      <w:r w:rsidR="001C20FC">
        <w:t>at least</w:t>
      </w:r>
      <w:r w:rsidR="445FE9CB">
        <w:t xml:space="preserve"> 100 bookmarks are stored successfully. (Can be done manually)</w:t>
      </w:r>
      <w:r w:rsidR="23B25C64">
        <w:t>.</w:t>
      </w:r>
    </w:p>
    <w:p w:rsidR="74C6ED45" w:rsidP="00E65E83" w:rsidRDefault="74C6ED45" w14:paraId="474CEF5B" w14:textId="1C72D22C">
      <w:pPr>
        <w:spacing w:line="276" w:lineRule="auto"/>
        <w:ind w:left="360"/>
      </w:pPr>
    </w:p>
    <w:p w:rsidR="11F4E56A" w:rsidP="00E65E83" w:rsidRDefault="11F4E56A" w14:paraId="169BF60D" w14:textId="06D098B3">
      <w:pPr>
        <w:spacing w:line="276" w:lineRule="auto"/>
      </w:pPr>
      <w:r>
        <w:t xml:space="preserve">10. </w:t>
      </w:r>
      <w:r w:rsidR="001A6EE8">
        <w:t>E</w:t>
      </w:r>
      <w:r w:rsidR="00AC5A8E">
        <w:t>xporting clips for analysis in other systems</w:t>
      </w:r>
      <w:r w:rsidR="58F8E2A7">
        <w:t>:</w:t>
      </w:r>
    </w:p>
    <w:p w:rsidR="58F8E2A7" w:rsidP="00E65E83" w:rsidRDefault="570BB798" w14:paraId="08719F99" w14:textId="6337AF6B">
      <w:pPr>
        <w:spacing w:line="276" w:lineRule="auto"/>
        <w:ind w:firstLine="720"/>
      </w:pPr>
      <w:r>
        <w:t xml:space="preserve">Minimum: </w:t>
      </w:r>
      <w:r w:rsidR="030F44DA">
        <w:t>Export a text file specifying the media files that cover this clip, including the offsets of the start and end of the clip</w:t>
      </w:r>
    </w:p>
    <w:p w:rsidR="58F8E2A7" w:rsidP="00E65E83" w:rsidRDefault="58F8E2A7" w14:paraId="0C3933B0" w14:textId="0A4B8096">
      <w:pPr>
        <w:spacing w:line="276" w:lineRule="auto"/>
        <w:ind w:firstLine="720"/>
      </w:pPr>
      <w:r>
        <w:t xml:space="preserve">Expected: Export </w:t>
      </w:r>
      <w:r w:rsidR="0951D4F2">
        <w:t>clips</w:t>
      </w:r>
      <w:r>
        <w:t xml:space="preserve"> for use in </w:t>
      </w:r>
      <w:proofErr w:type="spellStart"/>
      <w:r>
        <w:t>Transana</w:t>
      </w:r>
      <w:proofErr w:type="spellEnd"/>
      <w:r w:rsidR="0951D4F2">
        <w:t>. If clip spans multiple media files, the exported clip also will contain multiple media files</w:t>
      </w:r>
    </w:p>
    <w:p w:rsidR="58F8E2A7" w:rsidP="00E65E83" w:rsidRDefault="7C13F7B0" w14:paraId="12B11980" w14:textId="1174E2A5">
      <w:pPr>
        <w:spacing w:line="276" w:lineRule="auto"/>
        <w:ind w:firstLine="720"/>
      </w:pPr>
      <w:r>
        <w:t>Aspirational</w:t>
      </w:r>
      <w:bookmarkStart w:name="_Int_fVQexq8u" w:id="95"/>
      <w:r w:rsidR="3D4D2CED">
        <w:t>: Produce</w:t>
      </w:r>
      <w:bookmarkEnd w:id="95"/>
      <w:r w:rsidR="7177E04C">
        <w:t xml:space="preserve"> </w:t>
      </w:r>
      <w:r w:rsidR="03220F3B">
        <w:t xml:space="preserve">a </w:t>
      </w:r>
      <w:r w:rsidR="7177E04C">
        <w:t xml:space="preserve">single media file, even if </w:t>
      </w:r>
      <w:r w:rsidR="667DB68E">
        <w:t xml:space="preserve">the </w:t>
      </w:r>
      <w:r w:rsidR="7177E04C">
        <w:t>clip spans multiple media files</w:t>
      </w:r>
    </w:p>
    <w:p w:rsidR="1DE2710E" w:rsidP="00E65E83" w:rsidRDefault="1DE2710E" w14:paraId="2314E5F9" w14:textId="4A0DA410">
      <w:pPr>
        <w:spacing w:line="276" w:lineRule="auto"/>
        <w:ind w:firstLine="720"/>
      </w:pPr>
    </w:p>
    <w:p w:rsidR="76F378D6" w:rsidP="00E65E83" w:rsidRDefault="76F378D6" w14:paraId="42C79FBC" w14:textId="23538EF3">
      <w:pPr>
        <w:spacing w:line="276" w:lineRule="auto"/>
        <w:ind w:firstLine="720"/>
      </w:pPr>
      <w:r>
        <w:t>Quality Metrics:</w:t>
      </w:r>
    </w:p>
    <w:p w:rsidR="76F378D6" w:rsidP="00E65E83" w:rsidRDefault="76F378D6" w14:paraId="0349E4BF" w14:textId="78EE01E9">
      <w:pPr>
        <w:spacing w:line="276" w:lineRule="auto"/>
        <w:ind w:firstLine="720"/>
      </w:pPr>
      <w:r>
        <w:t>Minimum: 1. Verify that all exported clips satisfy the desired criteria.</w:t>
      </w:r>
    </w:p>
    <w:p w:rsidR="76F378D6" w:rsidP="00E65E83" w:rsidRDefault="76F378D6" w14:paraId="2F74D6D7" w14:textId="0861D98F">
      <w:pPr>
        <w:spacing w:line="276" w:lineRule="auto"/>
        <w:ind w:firstLine="720"/>
      </w:pPr>
      <w:r>
        <w:t xml:space="preserve">Expected: 1. Verify all clips are exported to </w:t>
      </w:r>
      <w:proofErr w:type="spellStart"/>
      <w:r>
        <w:t>Transana</w:t>
      </w:r>
      <w:proofErr w:type="spellEnd"/>
    </w:p>
    <w:p w:rsidR="76F378D6" w:rsidP="00E65E83" w:rsidRDefault="76F378D6" w14:paraId="5753D315" w14:textId="61682360">
      <w:pPr>
        <w:spacing w:line="276" w:lineRule="auto"/>
        <w:ind w:firstLine="720"/>
      </w:pPr>
      <w:r>
        <w:t>Aspirational: 1. Verify the final media file consists of all individual streams combined.</w:t>
      </w:r>
    </w:p>
    <w:p w:rsidR="74C6ED45" w:rsidP="00E65E83" w:rsidRDefault="74C6ED45" w14:paraId="3EAA58B2" w14:textId="3E3D2609">
      <w:pPr>
        <w:spacing w:line="276" w:lineRule="auto"/>
      </w:pPr>
    </w:p>
    <w:p w:rsidR="00AC5A8E" w:rsidP="00E65E83" w:rsidRDefault="55CF1888" w14:paraId="35819E9B" w14:textId="29BCFAF2">
      <w:pPr>
        <w:spacing w:line="276" w:lineRule="auto"/>
      </w:pPr>
      <w:r>
        <w:t xml:space="preserve">11. </w:t>
      </w:r>
      <w:r w:rsidR="001A6EE8">
        <w:t>H</w:t>
      </w:r>
      <w:r w:rsidRPr="00AC5A8E" w:rsidR="00AC5A8E">
        <w:t>andling image streams</w:t>
      </w:r>
    </w:p>
    <w:p w:rsidR="36122167" w:rsidP="00E65E83" w:rsidRDefault="36122167" w14:paraId="191C8A01" w14:textId="196C6B22">
      <w:pPr>
        <w:spacing w:line="276" w:lineRule="auto"/>
        <w:ind w:firstLine="720"/>
      </w:pPr>
      <w:r>
        <w:t>Minimum: Allow users to select an image stream</w:t>
      </w:r>
      <w:r w:rsidR="2D2244F0">
        <w:t xml:space="preserve"> and have it automatically displayed</w:t>
      </w:r>
    </w:p>
    <w:p w:rsidR="36122167" w:rsidP="00E65E83" w:rsidRDefault="22FCC4AB" w14:paraId="40D6FDB6" w14:textId="2998A34A">
      <w:pPr>
        <w:spacing w:line="276" w:lineRule="auto"/>
        <w:ind w:firstLine="720"/>
      </w:pPr>
      <w:r>
        <w:t xml:space="preserve">Expected: </w:t>
      </w:r>
      <w:r w:rsidR="0062F64C">
        <w:t xml:space="preserve">Visually </w:t>
      </w:r>
      <w:bookmarkStart w:name="_Int_iLzuMcxL" w:id="96"/>
      <w:r w:rsidR="0062F64C">
        <w:t>indicate</w:t>
      </w:r>
      <w:bookmarkEnd w:id="96"/>
      <w:r w:rsidR="0062F64C">
        <w:t xml:space="preserve"> how “old” </w:t>
      </w:r>
      <w:r w:rsidR="4D872BA9">
        <w:t xml:space="preserve">an </w:t>
      </w:r>
      <w:r w:rsidR="0062F64C">
        <w:t>image is</w:t>
      </w:r>
      <w:r w:rsidR="6E34B910">
        <w:t>,</w:t>
      </w:r>
      <w:r w:rsidR="0062F64C">
        <w:t xml:space="preserve"> where old is defined by the difference between the time </w:t>
      </w:r>
      <w:r w:rsidR="53EDC20D">
        <w:t xml:space="preserve">at which the slider is located </w:t>
      </w:r>
      <w:r w:rsidR="0062F64C">
        <w:t xml:space="preserve">and </w:t>
      </w:r>
      <w:r w:rsidR="253C6C21">
        <w:t xml:space="preserve">the time when </w:t>
      </w:r>
      <w:r w:rsidR="0062F64C">
        <w:t>the image was taken</w:t>
      </w:r>
    </w:p>
    <w:p w:rsidR="03393518" w:rsidP="00E65E83" w:rsidRDefault="26DE8B09" w14:paraId="2503CFA9" w14:textId="33712041">
      <w:pPr>
        <w:spacing w:line="276" w:lineRule="auto"/>
        <w:ind w:firstLine="720"/>
      </w:pPr>
      <w:r>
        <w:t xml:space="preserve">Aspirational: </w:t>
      </w:r>
      <w:r w:rsidR="30B93649">
        <w:t>Allow the definition of “old” to be configured by the WFE Navigator user. Allow different definitions for each stream.</w:t>
      </w:r>
    </w:p>
    <w:p w:rsidR="1DE2710E" w:rsidP="00E65E83" w:rsidRDefault="1DE2710E" w14:paraId="4EF92F54" w14:textId="0438E940">
      <w:pPr>
        <w:spacing w:line="276" w:lineRule="auto"/>
        <w:ind w:firstLine="720"/>
      </w:pPr>
    </w:p>
    <w:p w:rsidR="54C9B5C1" w:rsidP="00E65E83" w:rsidRDefault="54C9B5C1" w14:paraId="47A93196" w14:textId="1101E4F2">
      <w:pPr>
        <w:spacing w:line="276" w:lineRule="auto"/>
        <w:ind w:firstLine="720"/>
      </w:pPr>
      <w:r>
        <w:t>Quality Metrics:</w:t>
      </w:r>
    </w:p>
    <w:p w:rsidR="2DCDABBD" w:rsidP="00E65E83" w:rsidRDefault="2DCDABBD" w14:paraId="270F46C7" w14:textId="2FFB049E">
      <w:pPr>
        <w:pStyle w:val="ListParagraph"/>
        <w:numPr>
          <w:ilvl w:val="1"/>
          <w:numId w:val="3"/>
        </w:numPr>
        <w:spacing w:line="276" w:lineRule="auto"/>
      </w:pPr>
      <w:r>
        <w:t>Manually verify all of the features work as described.</w:t>
      </w:r>
    </w:p>
    <w:p w:rsidR="74C6ED45" w:rsidP="00E65E83" w:rsidRDefault="74C6ED45" w14:paraId="7EE057B2" w14:textId="5339EA6E">
      <w:pPr>
        <w:spacing w:line="276" w:lineRule="auto"/>
      </w:pPr>
    </w:p>
    <w:p w:rsidR="00AC5A8E" w:rsidP="00E65E83" w:rsidRDefault="55949618" w14:paraId="6976CB21" w14:textId="35926919">
      <w:pPr>
        <w:spacing w:line="276" w:lineRule="auto"/>
      </w:pPr>
      <w:r>
        <w:t xml:space="preserve">12. </w:t>
      </w:r>
      <w:r w:rsidR="001A6EE8">
        <w:t>V</w:t>
      </w:r>
      <w:r w:rsidRPr="00AC5A8E" w:rsidR="00AC5A8E">
        <w:t xml:space="preserve">isualizing audio streams </w:t>
      </w:r>
    </w:p>
    <w:p w:rsidR="605273D7" w:rsidP="00E65E83" w:rsidRDefault="3E12025E" w14:paraId="27ABF0C9" w14:textId="7A113B94">
      <w:pPr>
        <w:spacing w:line="276" w:lineRule="auto"/>
        <w:ind w:firstLine="720"/>
      </w:pPr>
      <w:r>
        <w:t xml:space="preserve">Minimum: </w:t>
      </w:r>
      <w:r w:rsidR="1B0195CC">
        <w:t xml:space="preserve">Don’t </w:t>
      </w:r>
      <w:r w:rsidR="6B088A6B">
        <w:t>v</w:t>
      </w:r>
      <w:r>
        <w:t>isualize audio stream</w:t>
      </w:r>
      <w:r w:rsidR="2E144C91">
        <w:t>s</w:t>
      </w:r>
    </w:p>
    <w:p w:rsidR="001C20FC" w:rsidP="00E65E83" w:rsidRDefault="605273D7" w14:paraId="71A93875" w14:textId="2047E2DB">
      <w:pPr>
        <w:spacing w:line="276" w:lineRule="auto"/>
        <w:ind w:firstLine="720"/>
      </w:pPr>
      <w:r>
        <w:t xml:space="preserve">Expected: </w:t>
      </w:r>
      <w:r w:rsidR="7F6D1D2C">
        <w:t>Provide one</w:t>
      </w:r>
      <w:r w:rsidR="55C2E03E">
        <w:t xml:space="preserve"> </w:t>
      </w:r>
      <w:bookmarkStart w:name="_Int_EHTT0hHc" w:id="97"/>
      <w:r w:rsidR="496FEA32">
        <w:t>audio</w:t>
      </w:r>
      <w:bookmarkEnd w:id="97"/>
      <w:r w:rsidR="55C2E03E">
        <w:t xml:space="preserve"> stream </w:t>
      </w:r>
      <w:bookmarkStart w:name="_Int_Ys2mokKJ" w:id="98"/>
      <w:r w:rsidR="3DCD0002">
        <w:t xml:space="preserve">visualization </w:t>
      </w:r>
      <w:bookmarkStart w:name="_Int_JAFLzzJz" w:id="99"/>
      <w:bookmarkEnd w:id="98"/>
      <w:r w:rsidR="001C20FC">
        <w:t>for the</w:t>
      </w:r>
      <w:r w:rsidR="5D10CE43">
        <w:t xml:space="preserve"> </w:t>
      </w:r>
      <w:r w:rsidR="55C2E03E">
        <w:t>first</w:t>
      </w:r>
      <w:bookmarkEnd w:id="99"/>
      <w:r w:rsidR="67DC5BC6">
        <w:t xml:space="preserve">. Only display audio visualization when the stream’s “visualize” button is </w:t>
      </w:r>
      <w:r w:rsidR="001C20FC">
        <w:t xml:space="preserve">selected </w:t>
      </w:r>
    </w:p>
    <w:p w:rsidR="55C2E03E" w:rsidP="00E65E83" w:rsidRDefault="001C20FC" w14:paraId="315FD98B" w14:textId="7F0B5AD9">
      <w:pPr>
        <w:spacing w:line="276" w:lineRule="auto"/>
        <w:ind w:firstLine="720"/>
      </w:pPr>
      <w:r>
        <w:t>Aspirational</w:t>
      </w:r>
      <w:r w:rsidR="0A20F436">
        <w:t>:</w:t>
      </w:r>
      <w:ins w:author="David Socha" w:date="2022-11-08T05:26:00Z" w:id="100">
        <w:r w:rsidR="6098053D">
          <w:t xml:space="preserve"> </w:t>
        </w:r>
      </w:ins>
      <w:del w:author="David Socha" w:date="2022-11-08T05:26:00Z" w:id="101">
        <w:r w:rsidDel="4FE4E401" w:rsidR="5169E4A3">
          <w:delText xml:space="preserve"> </w:delText>
        </w:r>
      </w:del>
      <w:r w:rsidR="447E0E10">
        <w:t>A</w:t>
      </w:r>
      <w:r w:rsidR="0945AC36">
        <w:t xml:space="preserve">llow </w:t>
      </w:r>
      <w:bookmarkStart w:name="_Int_wD5WZ1FQ" w:id="102"/>
      <w:r w:rsidR="11CC91A0">
        <w:t>users</w:t>
      </w:r>
      <w:bookmarkEnd w:id="102"/>
      <w:r w:rsidR="0945AC36">
        <w:t xml:space="preserve"> to select from a range of different visualizations</w:t>
      </w:r>
    </w:p>
    <w:p w:rsidR="1DE2710E" w:rsidP="00E65E83" w:rsidRDefault="1DE2710E" w14:paraId="42437CE7" w14:textId="3DCC8C79">
      <w:pPr>
        <w:spacing w:line="276" w:lineRule="auto"/>
        <w:ind w:firstLine="720"/>
      </w:pPr>
    </w:p>
    <w:p w:rsidR="032CFDBD" w:rsidP="00E65E83" w:rsidRDefault="032CFDBD" w14:paraId="688A6542" w14:textId="69EC7D43">
      <w:pPr>
        <w:spacing w:line="276" w:lineRule="auto"/>
        <w:ind w:firstLine="720"/>
      </w:pPr>
      <w:r>
        <w:t>Quality Metrics:</w:t>
      </w:r>
    </w:p>
    <w:p w:rsidR="74C6ED45" w:rsidP="00E65E83" w:rsidRDefault="032CFDBD" w14:paraId="7AD1476F" w14:textId="28153EF3">
      <w:pPr>
        <w:pStyle w:val="ListParagraph"/>
        <w:numPr>
          <w:ilvl w:val="1"/>
          <w:numId w:val="2"/>
        </w:numPr>
        <w:spacing w:line="276" w:lineRule="auto"/>
      </w:pPr>
      <w:r>
        <w:t xml:space="preserve">Verify the maximum number of audio streams that are visualized, when multiple video streams are played. </w:t>
      </w:r>
    </w:p>
    <w:p w:rsidRPr="001C20FC" w:rsidR="008C19CE" w:rsidP="001C20FC" w:rsidRDefault="00C50619" w14:paraId="15C2A56C" w14:textId="29390CCB">
      <w:pPr>
        <w:jc w:val="center"/>
        <w:rPr>
          <w:b/>
        </w:rPr>
      </w:pPr>
      <w:bookmarkStart w:name="_Toc62364614" w:id="103"/>
      <w:bookmarkStart w:name="_Toc61245817" w:id="104"/>
      <w:bookmarkStart w:name="_Toc62634518" w:id="105"/>
      <w:bookmarkStart w:name="_Toc304188532" w:id="106"/>
      <w:bookmarkStart w:name="_Toc304188836" w:id="107"/>
      <w:bookmarkStart w:name="_Toc304203242" w:id="108"/>
      <w:bookmarkStart w:name="_Toc304204085" w:id="109"/>
      <w:r w:rsidRPr="001C20FC">
        <w:rPr>
          <w:b/>
        </w:rPr>
        <w:lastRenderedPageBreak/>
        <w:t>C</w:t>
      </w:r>
      <w:r w:rsidRPr="001C20FC" w:rsidR="00C67F49">
        <w:rPr>
          <w:b/>
        </w:rPr>
        <w:t>hapter</w:t>
      </w:r>
      <w:r w:rsidRPr="001C20FC" w:rsidR="004C7046">
        <w:rPr>
          <w:b/>
        </w:rPr>
        <w:t xml:space="preserve"> I</w:t>
      </w:r>
      <w:bookmarkEnd w:id="103"/>
      <w:r w:rsidRPr="001C20FC" w:rsidR="004C7046">
        <w:rPr>
          <w:b/>
        </w:rPr>
        <w:t>II</w:t>
      </w:r>
      <w:bookmarkEnd w:id="104"/>
      <w:bookmarkEnd w:id="105"/>
      <w:bookmarkEnd w:id="106"/>
      <w:bookmarkEnd w:id="107"/>
      <w:bookmarkEnd w:id="108"/>
      <w:bookmarkEnd w:id="109"/>
      <w:r w:rsidRPr="001C20FC" w:rsidR="001E20CB">
        <w:rPr>
          <w:b/>
        </w:rPr>
        <w:t xml:space="preserve"> Positioning Your Capstone</w:t>
      </w:r>
    </w:p>
    <w:p w:rsidR="001A6EE8" w:rsidP="74C6ED45" w:rsidRDefault="00227EAB" w14:paraId="0862D594" w14:textId="51039398">
      <w:pPr>
        <w:spacing w:line="360" w:lineRule="auto"/>
        <w:rPr>
          <w:b/>
        </w:rPr>
      </w:pPr>
      <w:r w:rsidRPr="74C6ED45">
        <w:rPr>
          <w:b/>
        </w:rPr>
        <w:t>What e</w:t>
      </w:r>
      <w:r w:rsidRPr="74C6ED45" w:rsidR="001E20CB">
        <w:rPr>
          <w:b/>
        </w:rPr>
        <w:t>xisting systems/research are similar or related to your proposed system</w:t>
      </w:r>
      <w:r w:rsidRPr="74C6ED45">
        <w:rPr>
          <w:b/>
        </w:rPr>
        <w:t>?</w:t>
      </w:r>
    </w:p>
    <w:p w:rsidR="00D6361C" w:rsidP="00D6361C" w:rsidRDefault="00D6361C" w14:paraId="3B0BB1BF" w14:textId="072EC9D4">
      <w:pPr>
        <w:spacing w:line="276" w:lineRule="auto"/>
        <w:rPr>
          <w:b/>
          <w:bCs/>
        </w:rPr>
      </w:pPr>
    </w:p>
    <w:p w:rsidRPr="00F5338D" w:rsidR="00090461" w:rsidP="00D6361C" w:rsidRDefault="00090461" w14:paraId="25F3C373" w14:textId="3FE42504">
      <w:pPr>
        <w:spacing w:line="276" w:lineRule="auto"/>
        <w:rPr>
          <w:sz w:val="22"/>
          <w:szCs w:val="22"/>
        </w:rPr>
      </w:pPr>
      <w:commentRangeStart w:id="110"/>
      <w:r w:rsidRPr="1583B281">
        <w:rPr>
          <w:sz w:val="22"/>
          <w:szCs w:val="22"/>
        </w:rPr>
        <w:t>Th</w:t>
      </w:r>
      <w:r w:rsidRPr="1583B281" w:rsidR="587D1668">
        <w:rPr>
          <w:sz w:val="22"/>
          <w:szCs w:val="22"/>
        </w:rPr>
        <w:t>is project will work on extending features on top of the</w:t>
      </w:r>
      <w:r w:rsidRPr="1583B281">
        <w:rPr>
          <w:sz w:val="22"/>
          <w:szCs w:val="22"/>
        </w:rPr>
        <w:t xml:space="preserve"> existing Wide Field </w:t>
      </w:r>
      <w:r w:rsidRPr="1583B281" w:rsidR="00227EAB">
        <w:rPr>
          <w:sz w:val="22"/>
          <w:szCs w:val="22"/>
        </w:rPr>
        <w:t>Ethnography</w:t>
      </w:r>
      <w:r w:rsidRPr="1583B281">
        <w:rPr>
          <w:sz w:val="22"/>
          <w:szCs w:val="22"/>
        </w:rPr>
        <w:t xml:space="preserve"> Navigator, which in its most recent iteration was developed by </w:t>
      </w:r>
      <w:commentRangeStart w:id="111"/>
      <w:r w:rsidRPr="1583B281">
        <w:rPr>
          <w:sz w:val="22"/>
          <w:szCs w:val="22"/>
        </w:rPr>
        <w:t xml:space="preserve">Irene </w:t>
      </w:r>
      <w:commentRangeEnd w:id="111"/>
      <w:r>
        <w:rPr>
          <w:rStyle w:val="CommentReference"/>
        </w:rPr>
        <w:commentReference w:id="111"/>
      </w:r>
      <w:proofErr w:type="spellStart"/>
      <w:r w:rsidRPr="1583B281" w:rsidR="1A08101C">
        <w:rPr>
          <w:sz w:val="22"/>
          <w:szCs w:val="22"/>
        </w:rPr>
        <w:t>Wachirawutthichai</w:t>
      </w:r>
      <w:proofErr w:type="spellEnd"/>
      <w:r w:rsidRPr="1583B281">
        <w:rPr>
          <w:sz w:val="22"/>
          <w:szCs w:val="22"/>
        </w:rPr>
        <w:t>.</w:t>
      </w:r>
      <w:r w:rsidRPr="1583B281" w:rsidR="63EDF581">
        <w:rPr>
          <w:sz w:val="22"/>
          <w:szCs w:val="22"/>
        </w:rPr>
        <w:t xml:space="preserve"> Irene is a master’s student at the </w:t>
      </w:r>
      <w:commentRangeEnd w:id="110"/>
      <w:r>
        <w:rPr>
          <w:rStyle w:val="CommentReference"/>
        </w:rPr>
        <w:commentReference w:id="110"/>
      </w:r>
      <w:r w:rsidRPr="1583B281" w:rsidR="63EDF581">
        <w:rPr>
          <w:sz w:val="22"/>
          <w:szCs w:val="22"/>
        </w:rPr>
        <w:t xml:space="preserve">University of Washington Bothell, and she is doing her capstone project with Professor </w:t>
      </w:r>
      <w:proofErr w:type="spellStart"/>
      <w:r w:rsidRPr="1583B281" w:rsidR="63EDF581">
        <w:rPr>
          <w:sz w:val="22"/>
          <w:szCs w:val="22"/>
        </w:rPr>
        <w:t>Socha</w:t>
      </w:r>
      <w:proofErr w:type="spellEnd"/>
      <w:r w:rsidRPr="1583B281">
        <w:rPr>
          <w:sz w:val="22"/>
          <w:szCs w:val="22"/>
        </w:rPr>
        <w:t>.</w:t>
      </w:r>
    </w:p>
    <w:p w:rsidR="62D5710E" w:rsidP="0047036E" w:rsidRDefault="62D5710E" w14:paraId="0443833D" w14:textId="1E955548">
      <w:pPr>
        <w:spacing w:line="276" w:lineRule="auto"/>
        <w:ind w:left="360"/>
        <w:rPr>
          <w:sz w:val="22"/>
          <w:szCs w:val="22"/>
        </w:rPr>
      </w:pPr>
    </w:p>
    <w:p w:rsidR="00090461" w:rsidP="0047036E" w:rsidRDefault="65E791E7" w14:paraId="4B02E14B" w14:textId="405DBE7C">
      <w:pPr>
        <w:spacing w:line="276" w:lineRule="auto"/>
        <w:ind w:left="360"/>
      </w:pPr>
      <w:commentRangeStart w:id="112"/>
      <w:commentRangeStart w:id="113"/>
      <w:commentRangeStart w:id="114"/>
      <w:commentRangeStart w:id="115"/>
      <w:r>
        <w:t xml:space="preserve">Some systems </w:t>
      </w:r>
      <w:bookmarkStart w:name="_Int_550DV3tG" w:id="116"/>
      <w:r w:rsidR="23DD1996">
        <w:t>like</w:t>
      </w:r>
      <w:bookmarkEnd w:id="116"/>
      <w:r>
        <w:t xml:space="preserve"> this capstone project are:</w:t>
      </w:r>
      <w:commentRangeEnd w:id="112"/>
      <w:r w:rsidR="00090461">
        <w:rPr>
          <w:rStyle w:val="CommentReference"/>
        </w:rPr>
        <w:commentReference w:id="112"/>
      </w:r>
      <w:commentRangeEnd w:id="113"/>
      <w:r>
        <w:rPr>
          <w:rStyle w:val="CommentReference"/>
        </w:rPr>
        <w:commentReference w:id="113"/>
      </w:r>
      <w:commentRangeEnd w:id="114"/>
      <w:r>
        <w:rPr>
          <w:rStyle w:val="CommentReference"/>
        </w:rPr>
        <w:commentReference w:id="114"/>
      </w:r>
      <w:commentRangeEnd w:id="115"/>
      <w:r>
        <w:rPr>
          <w:rStyle w:val="CommentReference"/>
        </w:rPr>
        <w:commentReference w:id="115"/>
      </w:r>
    </w:p>
    <w:p w:rsidRPr="00F5338D" w:rsidR="00090461" w:rsidP="0047036E" w:rsidRDefault="00FA3EB0" w14:paraId="6DAE6395" w14:textId="6B703AC6">
      <w:pPr>
        <w:spacing w:line="276" w:lineRule="auto"/>
        <w:ind w:left="360"/>
        <w:rPr>
          <w:sz w:val="22"/>
          <w:szCs w:val="22"/>
        </w:rPr>
      </w:pPr>
      <w:hyperlink r:id="rId14">
        <w:proofErr w:type="spellStart"/>
        <w:r w:rsidRPr="1DE2710E" w:rsidR="64526508">
          <w:rPr>
            <w:rStyle w:val="Hyperlink"/>
            <w:sz w:val="22"/>
            <w:szCs w:val="22"/>
          </w:rPr>
          <w:t>Transana</w:t>
        </w:r>
        <w:proofErr w:type="spellEnd"/>
      </w:hyperlink>
      <w:r w:rsidRPr="1DE2710E" w:rsidR="64526508">
        <w:rPr>
          <w:sz w:val="22"/>
          <w:szCs w:val="22"/>
        </w:rPr>
        <w:t>: A closed</w:t>
      </w:r>
      <w:r w:rsidRPr="1DE2710E" w:rsidR="2DBEB45B">
        <w:rPr>
          <w:sz w:val="22"/>
          <w:szCs w:val="22"/>
        </w:rPr>
        <w:t xml:space="preserve"> </w:t>
      </w:r>
      <w:r w:rsidRPr="1DE2710E" w:rsidR="64526508">
        <w:rPr>
          <w:sz w:val="22"/>
          <w:szCs w:val="22"/>
        </w:rPr>
        <w:t xml:space="preserve">source and paid tool that can </w:t>
      </w:r>
      <w:r w:rsidRPr="1DE2710E" w:rsidR="3CB70487">
        <w:rPr>
          <w:sz w:val="22"/>
          <w:szCs w:val="22"/>
        </w:rPr>
        <w:t>annotate and make transcripts for multiple streams of videos.</w:t>
      </w:r>
      <w:r w:rsidR="005217B0">
        <w:rPr>
          <w:sz w:val="22"/>
          <w:szCs w:val="22"/>
        </w:rPr>
        <w:t xml:space="preserve"> </w:t>
      </w:r>
      <w:r w:rsidR="00C85FAC">
        <w:rPr>
          <w:sz w:val="22"/>
          <w:szCs w:val="22"/>
        </w:rPr>
        <w:t xml:space="preserve"> </w:t>
      </w:r>
      <w:sdt>
        <w:sdtPr>
          <w:rPr>
            <w:sz w:val="22"/>
            <w:szCs w:val="22"/>
          </w:rPr>
          <w:id w:val="-1260603787"/>
          <w:citation/>
        </w:sdtPr>
        <w:sdtEndPr/>
        <w:sdtContent>
          <w:r w:rsidR="00C85FAC">
            <w:rPr>
              <w:sz w:val="22"/>
              <w:szCs w:val="22"/>
            </w:rPr>
            <w:fldChar w:fldCharType="begin"/>
          </w:r>
          <w:r w:rsidR="00C85FAC">
            <w:rPr>
              <w:sz w:val="22"/>
              <w:szCs w:val="22"/>
            </w:rPr>
            <w:instrText xml:space="preserve"> CITATION Woo22 \l 1033 </w:instrText>
          </w:r>
          <w:r w:rsidR="00C85FAC">
            <w:rPr>
              <w:sz w:val="22"/>
              <w:szCs w:val="22"/>
            </w:rPr>
            <w:fldChar w:fldCharType="separate"/>
          </w:r>
          <w:r w:rsidRPr="00C85FAC" w:rsidR="00C85FAC">
            <w:rPr>
              <w:noProof/>
              <w:sz w:val="22"/>
              <w:szCs w:val="22"/>
            </w:rPr>
            <w:t>(Woods, 2022)</w:t>
          </w:r>
          <w:r w:rsidR="00C85FAC">
            <w:rPr>
              <w:sz w:val="22"/>
              <w:szCs w:val="22"/>
            </w:rPr>
            <w:fldChar w:fldCharType="end"/>
          </w:r>
        </w:sdtContent>
      </w:sdt>
    </w:p>
    <w:p w:rsidRPr="00F5338D" w:rsidR="00A87173" w:rsidP="1DE2710E" w:rsidRDefault="00FA3EB0" w14:paraId="0CBD39C7" w14:textId="31857B4E">
      <w:pPr>
        <w:spacing w:line="276" w:lineRule="auto"/>
        <w:ind w:left="360"/>
        <w:rPr>
          <w:sz w:val="22"/>
          <w:szCs w:val="22"/>
        </w:rPr>
      </w:pPr>
      <w:hyperlink r:id="rId15">
        <w:r w:rsidRPr="1DE2710E" w:rsidR="3CB70487">
          <w:rPr>
            <w:rStyle w:val="Hyperlink"/>
            <w:sz w:val="22"/>
            <w:szCs w:val="22"/>
          </w:rPr>
          <w:t>VALT</w:t>
        </w:r>
      </w:hyperlink>
      <w:r w:rsidRPr="1DE2710E" w:rsidR="3CB70487">
        <w:rPr>
          <w:sz w:val="22"/>
          <w:szCs w:val="22"/>
        </w:rPr>
        <w:t>: A paid and software-as-a-service tool that allows users to view simultaneous streams of videos captured from their proprietary CCTV systems.</w:t>
      </w:r>
      <w:r w:rsidR="005217B0">
        <w:rPr>
          <w:sz w:val="22"/>
          <w:szCs w:val="22"/>
        </w:rPr>
        <w:t xml:space="preserve"> </w:t>
      </w:r>
      <w:sdt>
        <w:sdtPr>
          <w:rPr>
            <w:sz w:val="22"/>
            <w:szCs w:val="22"/>
          </w:rPr>
          <w:id w:val="-1612972901"/>
          <w:citation/>
        </w:sdtPr>
        <w:sdtEndPr/>
        <w:sdtContent>
          <w:r w:rsidR="005217B0">
            <w:rPr>
              <w:sz w:val="22"/>
              <w:szCs w:val="22"/>
            </w:rPr>
            <w:fldChar w:fldCharType="begin"/>
          </w:r>
          <w:r w:rsidR="005217B0">
            <w:rPr>
              <w:sz w:val="22"/>
              <w:szCs w:val="22"/>
            </w:rPr>
            <w:instrText xml:space="preserve"> CITATION Int22 \l 1033 </w:instrText>
          </w:r>
          <w:r w:rsidR="005217B0">
            <w:rPr>
              <w:sz w:val="22"/>
              <w:szCs w:val="22"/>
            </w:rPr>
            <w:fldChar w:fldCharType="separate"/>
          </w:r>
          <w:r w:rsidRPr="00C85FAC" w:rsidR="00C85FAC">
            <w:rPr>
              <w:noProof/>
              <w:sz w:val="22"/>
              <w:szCs w:val="22"/>
            </w:rPr>
            <w:t>(Intelligent Video Solutions, 2022)</w:t>
          </w:r>
          <w:r w:rsidR="005217B0">
            <w:rPr>
              <w:sz w:val="22"/>
              <w:szCs w:val="22"/>
            </w:rPr>
            <w:fldChar w:fldCharType="end"/>
          </w:r>
        </w:sdtContent>
      </w:sdt>
    </w:p>
    <w:p w:rsidRPr="00F5338D" w:rsidR="00A87173" w:rsidP="1DE2710E" w:rsidRDefault="00FA3EB0" w14:paraId="4D0585FB" w14:textId="27C361F9">
      <w:pPr>
        <w:spacing w:line="276" w:lineRule="auto"/>
        <w:ind w:left="360"/>
        <w:rPr>
          <w:sz w:val="22"/>
          <w:szCs w:val="22"/>
        </w:rPr>
      </w:pPr>
      <w:hyperlink r:id="rId16">
        <w:r w:rsidRPr="1DE2710E" w:rsidR="3CB70487">
          <w:rPr>
            <w:rStyle w:val="Hyperlink"/>
            <w:sz w:val="22"/>
            <w:szCs w:val="22"/>
          </w:rPr>
          <w:t>VLC Media player</w:t>
        </w:r>
      </w:hyperlink>
      <w:r w:rsidRPr="1DE2710E" w:rsidR="3CB70487">
        <w:rPr>
          <w:sz w:val="22"/>
          <w:szCs w:val="22"/>
        </w:rPr>
        <w:t xml:space="preserve"> allows users to play up to 2 videos simultaneously.</w:t>
      </w:r>
      <w:r w:rsidR="005217B0">
        <w:rPr>
          <w:sz w:val="22"/>
          <w:szCs w:val="22"/>
        </w:rPr>
        <w:t xml:space="preserve"> </w:t>
      </w:r>
      <w:sdt>
        <w:sdtPr>
          <w:rPr>
            <w:sz w:val="22"/>
            <w:szCs w:val="22"/>
          </w:rPr>
          <w:id w:val="1220706615"/>
          <w:citation/>
        </w:sdtPr>
        <w:sdtEndPr/>
        <w:sdtContent>
          <w:r w:rsidR="005217B0">
            <w:rPr>
              <w:sz w:val="22"/>
              <w:szCs w:val="22"/>
            </w:rPr>
            <w:fldChar w:fldCharType="begin"/>
          </w:r>
          <w:r w:rsidR="005217B0">
            <w:rPr>
              <w:sz w:val="22"/>
              <w:szCs w:val="22"/>
            </w:rPr>
            <w:instrText xml:space="preserve"> CITATION Vid22 \l 1033 </w:instrText>
          </w:r>
          <w:r w:rsidR="005217B0">
            <w:rPr>
              <w:sz w:val="22"/>
              <w:szCs w:val="22"/>
            </w:rPr>
            <w:fldChar w:fldCharType="separate"/>
          </w:r>
          <w:r w:rsidRPr="00C85FAC" w:rsidR="00C85FAC">
            <w:rPr>
              <w:noProof/>
              <w:sz w:val="22"/>
              <w:szCs w:val="22"/>
            </w:rPr>
            <w:t>(VideoLAN, 2022)</w:t>
          </w:r>
          <w:r w:rsidR="005217B0">
            <w:rPr>
              <w:sz w:val="22"/>
              <w:szCs w:val="22"/>
            </w:rPr>
            <w:fldChar w:fldCharType="end"/>
          </w:r>
        </w:sdtContent>
      </w:sdt>
    </w:p>
    <w:p w:rsidR="00A87173" w:rsidP="1DE2710E" w:rsidRDefault="00FA3EB0" w14:paraId="78170AA9" w14:textId="2D43F06E">
      <w:pPr>
        <w:spacing w:line="276" w:lineRule="auto"/>
        <w:ind w:left="360"/>
        <w:rPr>
          <w:sz w:val="22"/>
          <w:szCs w:val="22"/>
        </w:rPr>
      </w:pPr>
      <w:hyperlink r:id="rId17">
        <w:r w:rsidRPr="1DE2710E" w:rsidR="455E6D23">
          <w:rPr>
            <w:rStyle w:val="Hyperlink"/>
            <w:sz w:val="22"/>
            <w:szCs w:val="22"/>
          </w:rPr>
          <w:t>Awesome Video Player</w:t>
        </w:r>
      </w:hyperlink>
      <w:r w:rsidRPr="1DE2710E" w:rsidR="455E6D23">
        <w:rPr>
          <w:sz w:val="22"/>
          <w:szCs w:val="22"/>
        </w:rPr>
        <w:t xml:space="preserve"> is a freemium software system that allows users to play up to 16 videos at once on each screen, in a grid.</w:t>
      </w:r>
      <w:r w:rsidR="005217B0">
        <w:rPr>
          <w:sz w:val="22"/>
          <w:szCs w:val="22"/>
        </w:rPr>
        <w:t xml:space="preserve"> </w:t>
      </w:r>
      <w:sdt>
        <w:sdtPr>
          <w:rPr>
            <w:sz w:val="22"/>
            <w:szCs w:val="22"/>
          </w:rPr>
          <w:id w:val="-238098983"/>
          <w:lock w:val="contentLocked"/>
          <w:citation/>
        </w:sdtPr>
        <w:sdtEndPr/>
        <w:sdtContent>
          <w:r w:rsidR="00C85FAC">
            <w:rPr>
              <w:sz w:val="22"/>
              <w:szCs w:val="22"/>
            </w:rPr>
            <w:fldChar w:fldCharType="begin"/>
          </w:r>
          <w:r w:rsidR="00C85FAC">
            <w:rPr>
              <w:sz w:val="22"/>
              <w:szCs w:val="22"/>
            </w:rPr>
            <w:instrText xml:space="preserve"> CITATION Awe22 \l 1033 </w:instrText>
          </w:r>
          <w:r w:rsidR="00C85FAC">
            <w:rPr>
              <w:sz w:val="22"/>
              <w:szCs w:val="22"/>
            </w:rPr>
            <w:fldChar w:fldCharType="separate"/>
          </w:r>
          <w:r w:rsidRPr="00C85FAC" w:rsidR="00C85FAC">
            <w:rPr>
              <w:noProof/>
              <w:sz w:val="22"/>
              <w:szCs w:val="22"/>
            </w:rPr>
            <w:t>(Awesome Video Player, 2022)</w:t>
          </w:r>
          <w:r w:rsidR="00C85FAC">
            <w:rPr>
              <w:sz w:val="22"/>
              <w:szCs w:val="22"/>
            </w:rPr>
            <w:fldChar w:fldCharType="end"/>
          </w:r>
        </w:sdtContent>
      </w:sdt>
    </w:p>
    <w:p w:rsidRPr="00F5338D" w:rsidR="006349F5" w:rsidP="1DE2710E" w:rsidRDefault="006349F5" w14:paraId="06158F34" w14:textId="1D5286A9">
      <w:pPr>
        <w:spacing w:line="276" w:lineRule="auto"/>
        <w:ind w:left="360"/>
        <w:rPr>
          <w:sz w:val="22"/>
          <w:szCs w:val="22"/>
        </w:rPr>
      </w:pPr>
    </w:p>
    <w:p w:rsidR="26ADBA26" w:rsidP="1DE2710E" w:rsidRDefault="26ADBA26" w14:paraId="7443860B" w14:textId="1D5286A9">
      <w:pPr>
        <w:spacing w:line="276" w:lineRule="auto"/>
        <w:ind w:left="360"/>
        <w:rPr>
          <w:sz w:val="22"/>
          <w:szCs w:val="22"/>
        </w:rPr>
      </w:pPr>
      <w:r w:rsidRPr="1583B281">
        <w:rPr>
          <w:sz w:val="22"/>
          <w:szCs w:val="22"/>
        </w:rPr>
        <w:t xml:space="preserve">These tools were </w:t>
      </w:r>
      <w:bookmarkStart w:name="_Int_d3w2xyC1" w:id="117"/>
      <w:r w:rsidRPr="1583B281">
        <w:rPr>
          <w:sz w:val="22"/>
          <w:szCs w:val="22"/>
        </w:rPr>
        <w:t>selected</w:t>
      </w:r>
      <w:r w:rsidRPr="1583B281" w:rsidR="0D1B8A8B">
        <w:rPr>
          <w:sz w:val="22"/>
          <w:szCs w:val="22"/>
        </w:rPr>
        <w:t xml:space="preserve"> for comparison</w:t>
      </w:r>
      <w:r w:rsidRPr="1583B281">
        <w:rPr>
          <w:sz w:val="22"/>
          <w:szCs w:val="22"/>
        </w:rPr>
        <w:t xml:space="preserve"> </w:t>
      </w:r>
      <w:r w:rsidRPr="1583B281" w:rsidR="138220EF">
        <w:rPr>
          <w:sz w:val="22"/>
          <w:szCs w:val="22"/>
        </w:rPr>
        <w:t>amongst</w:t>
      </w:r>
      <w:r w:rsidRPr="1583B281" w:rsidR="7D8DC2FE">
        <w:rPr>
          <w:sz w:val="22"/>
          <w:szCs w:val="22"/>
        </w:rPr>
        <w:t xml:space="preserve"> several other</w:t>
      </w:r>
      <w:bookmarkEnd w:id="117"/>
      <w:r w:rsidRPr="1583B281">
        <w:rPr>
          <w:sz w:val="22"/>
          <w:szCs w:val="22"/>
        </w:rPr>
        <w:t xml:space="preserve"> available tools, </w:t>
      </w:r>
      <w:r w:rsidRPr="1583B281" w:rsidR="6738FDAC">
        <w:rPr>
          <w:sz w:val="22"/>
          <w:szCs w:val="22"/>
        </w:rPr>
        <w:t>as other tools were too outdated, or not easily accessible</w:t>
      </w:r>
      <w:r w:rsidRPr="1583B281" w:rsidR="006349F5">
        <w:rPr>
          <w:sz w:val="22"/>
          <w:szCs w:val="22"/>
        </w:rPr>
        <w:t>.</w:t>
      </w:r>
    </w:p>
    <w:p w:rsidR="006349F5" w:rsidP="1DE2710E" w:rsidRDefault="006349F5" w14:paraId="625261DB" w14:textId="1D5286A9">
      <w:pPr>
        <w:spacing w:line="276" w:lineRule="auto"/>
        <w:ind w:left="360"/>
        <w:rPr>
          <w:sz w:val="22"/>
          <w:szCs w:val="22"/>
        </w:rPr>
      </w:pPr>
    </w:p>
    <w:tbl>
      <w:tblPr>
        <w:tblStyle w:val="GridTable5Dark-Accent1"/>
        <w:tblW w:w="0" w:type="auto"/>
        <w:tblInd w:w="360" w:type="dxa"/>
        <w:tblLayout w:type="fixed"/>
        <w:tblLook w:val="06A0" w:firstRow="1" w:lastRow="0" w:firstColumn="1" w:lastColumn="0" w:noHBand="1" w:noVBand="1"/>
      </w:tblPr>
      <w:tblGrid>
        <w:gridCol w:w="1800"/>
        <w:gridCol w:w="1800"/>
        <w:gridCol w:w="1800"/>
        <w:gridCol w:w="1800"/>
        <w:gridCol w:w="1800"/>
      </w:tblGrid>
      <w:tr w:rsidR="3F4CEB0C" w:rsidTr="3F4CEB0C" w14:paraId="159217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3F4CEB0C" w:rsidP="3F4CEB0C" w:rsidRDefault="3F4CEB0C" w14:paraId="32099328" w14:textId="10BFE0FF">
            <w:pPr>
              <w:rPr>
                <w:sz w:val="22"/>
                <w:szCs w:val="22"/>
              </w:rPr>
            </w:pPr>
          </w:p>
        </w:tc>
        <w:tc>
          <w:tcPr>
            <w:tcW w:w="1800" w:type="dxa"/>
          </w:tcPr>
          <w:p w:rsidR="14226043" w:rsidP="3F4CEB0C" w:rsidRDefault="14226043" w14:paraId="56A6ACCC" w14:textId="33B30B7C">
            <w:pP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3F4CEB0C">
              <w:rPr>
                <w:sz w:val="22"/>
                <w:szCs w:val="22"/>
              </w:rPr>
              <w:t>Transana</w:t>
            </w:r>
            <w:proofErr w:type="spellEnd"/>
          </w:p>
        </w:tc>
        <w:tc>
          <w:tcPr>
            <w:tcW w:w="1800" w:type="dxa"/>
          </w:tcPr>
          <w:p w:rsidR="14226043" w:rsidP="3F4CEB0C" w:rsidRDefault="14226043" w14:paraId="600279EF" w14:textId="37222AB0">
            <w:pPr>
              <w:cnfStyle w:val="100000000000" w:firstRow="1" w:lastRow="0" w:firstColumn="0" w:lastColumn="0" w:oddVBand="0" w:evenVBand="0" w:oddHBand="0" w:evenHBand="0" w:firstRowFirstColumn="0" w:firstRowLastColumn="0" w:lastRowFirstColumn="0" w:lastRowLastColumn="0"/>
              <w:rPr>
                <w:sz w:val="22"/>
                <w:szCs w:val="22"/>
              </w:rPr>
            </w:pPr>
            <w:r w:rsidRPr="3F4CEB0C">
              <w:rPr>
                <w:sz w:val="22"/>
                <w:szCs w:val="22"/>
              </w:rPr>
              <w:t>VALT</w:t>
            </w:r>
          </w:p>
        </w:tc>
        <w:tc>
          <w:tcPr>
            <w:tcW w:w="1800" w:type="dxa"/>
          </w:tcPr>
          <w:p w:rsidR="14226043" w:rsidP="3F4CEB0C" w:rsidRDefault="14226043" w14:paraId="18B97A1D" w14:textId="259201E1">
            <w:pPr>
              <w:cnfStyle w:val="100000000000" w:firstRow="1" w:lastRow="0" w:firstColumn="0" w:lastColumn="0" w:oddVBand="0" w:evenVBand="0" w:oddHBand="0" w:evenHBand="0" w:firstRowFirstColumn="0" w:firstRowLastColumn="0" w:lastRowFirstColumn="0" w:lastRowLastColumn="0"/>
              <w:rPr>
                <w:sz w:val="22"/>
                <w:szCs w:val="22"/>
              </w:rPr>
            </w:pPr>
            <w:r w:rsidRPr="3F4CEB0C">
              <w:rPr>
                <w:sz w:val="22"/>
                <w:szCs w:val="22"/>
              </w:rPr>
              <w:t>VLC Media Player</w:t>
            </w:r>
          </w:p>
        </w:tc>
        <w:tc>
          <w:tcPr>
            <w:tcW w:w="1800" w:type="dxa"/>
          </w:tcPr>
          <w:p w:rsidR="14226043" w:rsidP="3F4CEB0C" w:rsidRDefault="14226043" w14:paraId="48F1BB61" w14:textId="171ACE00">
            <w:pPr>
              <w:cnfStyle w:val="100000000000" w:firstRow="1" w:lastRow="0" w:firstColumn="0" w:lastColumn="0" w:oddVBand="0" w:evenVBand="0" w:oddHBand="0" w:evenHBand="0" w:firstRowFirstColumn="0" w:firstRowLastColumn="0" w:lastRowFirstColumn="0" w:lastRowLastColumn="0"/>
              <w:rPr>
                <w:sz w:val="22"/>
                <w:szCs w:val="22"/>
              </w:rPr>
            </w:pPr>
            <w:r w:rsidRPr="3F4CEB0C">
              <w:rPr>
                <w:sz w:val="22"/>
                <w:szCs w:val="22"/>
              </w:rPr>
              <w:t>Awesome Video Player</w:t>
            </w:r>
          </w:p>
        </w:tc>
      </w:tr>
      <w:tr w:rsidR="3F4CEB0C" w:rsidTr="3F4CEB0C" w14:paraId="43C74602" w14:textId="77777777">
        <w:tc>
          <w:tcPr>
            <w:cnfStyle w:val="001000000000" w:firstRow="0" w:lastRow="0" w:firstColumn="1" w:lastColumn="0" w:oddVBand="0" w:evenVBand="0" w:oddHBand="0" w:evenHBand="0" w:firstRowFirstColumn="0" w:firstRowLastColumn="0" w:lastRowFirstColumn="0" w:lastRowLastColumn="0"/>
            <w:tcW w:w="1800" w:type="dxa"/>
          </w:tcPr>
          <w:p w:rsidR="14226043" w:rsidP="3F4CEB0C" w:rsidRDefault="14226043" w14:paraId="663BE16D" w14:textId="3262349D">
            <w:pPr>
              <w:rPr>
                <w:sz w:val="22"/>
                <w:szCs w:val="22"/>
              </w:rPr>
            </w:pPr>
            <w:r w:rsidRPr="3F4CEB0C">
              <w:rPr>
                <w:sz w:val="22"/>
                <w:szCs w:val="22"/>
              </w:rPr>
              <w:t>Datasets</w:t>
            </w:r>
          </w:p>
        </w:tc>
        <w:tc>
          <w:tcPr>
            <w:tcW w:w="1800" w:type="dxa"/>
          </w:tcPr>
          <w:p w:rsidR="0CE72484" w:rsidP="3F4CEB0C" w:rsidRDefault="0CE72484" w14:paraId="6C034185" w14:textId="7B6E7B1B">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10s (few)</w:t>
            </w:r>
          </w:p>
        </w:tc>
        <w:tc>
          <w:tcPr>
            <w:tcW w:w="1800" w:type="dxa"/>
          </w:tcPr>
          <w:p w:rsidR="4DCD55B7" w:rsidP="3F4CEB0C" w:rsidRDefault="4DCD55B7" w14:paraId="4844F285" w14:textId="77BF6276">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w:t>
            </w:r>
          </w:p>
        </w:tc>
        <w:tc>
          <w:tcPr>
            <w:tcW w:w="1800" w:type="dxa"/>
          </w:tcPr>
          <w:p w:rsidR="4DCD55B7" w:rsidP="3F4CEB0C" w:rsidRDefault="4DCD55B7" w14:paraId="4EF428D5" w14:textId="546607CC">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No Limit</w:t>
            </w:r>
          </w:p>
        </w:tc>
        <w:tc>
          <w:tcPr>
            <w:tcW w:w="1800" w:type="dxa"/>
          </w:tcPr>
          <w:p w:rsidR="4DCD55B7" w:rsidP="3F4CEB0C" w:rsidRDefault="4DCD55B7" w14:paraId="088FA41D" w14:textId="409FEA6A">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w:t>
            </w:r>
          </w:p>
        </w:tc>
      </w:tr>
      <w:tr w:rsidR="3F4CEB0C" w:rsidTr="3F4CEB0C" w14:paraId="198552A0" w14:textId="77777777">
        <w:tc>
          <w:tcPr>
            <w:cnfStyle w:val="001000000000" w:firstRow="0" w:lastRow="0" w:firstColumn="1" w:lastColumn="0" w:oddVBand="0" w:evenVBand="0" w:oddHBand="0" w:evenHBand="0" w:firstRowFirstColumn="0" w:firstRowLastColumn="0" w:lastRowFirstColumn="0" w:lastRowLastColumn="0"/>
            <w:tcW w:w="1800" w:type="dxa"/>
          </w:tcPr>
          <w:p w:rsidR="14226043" w:rsidP="3F4CEB0C" w:rsidRDefault="14226043" w14:paraId="508BB22E" w14:textId="606999E7">
            <w:pPr>
              <w:rPr>
                <w:sz w:val="22"/>
                <w:szCs w:val="22"/>
              </w:rPr>
            </w:pPr>
            <w:r w:rsidRPr="3F4CEB0C">
              <w:rPr>
                <w:sz w:val="22"/>
                <w:szCs w:val="22"/>
              </w:rPr>
              <w:t>Intent</w:t>
            </w:r>
          </w:p>
        </w:tc>
        <w:tc>
          <w:tcPr>
            <w:tcW w:w="1800" w:type="dxa"/>
          </w:tcPr>
          <w:p w:rsidR="7556631D" w:rsidP="3F4CEB0C" w:rsidRDefault="7556631D" w14:paraId="73B3E557" w14:textId="3711555D">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Annotate, Detailed Analysis</w:t>
            </w:r>
          </w:p>
        </w:tc>
        <w:tc>
          <w:tcPr>
            <w:tcW w:w="1800" w:type="dxa"/>
          </w:tcPr>
          <w:p w:rsidR="7556631D" w:rsidP="3F4CEB0C" w:rsidRDefault="7556631D" w14:paraId="168F266C" w14:textId="5D674200">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Navigate</w:t>
            </w:r>
          </w:p>
        </w:tc>
        <w:tc>
          <w:tcPr>
            <w:tcW w:w="1800" w:type="dxa"/>
          </w:tcPr>
          <w:p w:rsidR="7556631D" w:rsidP="3F4CEB0C" w:rsidRDefault="7556631D" w14:paraId="5BDBA37E" w14:textId="564A5A67">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Navigate</w:t>
            </w:r>
          </w:p>
        </w:tc>
        <w:tc>
          <w:tcPr>
            <w:tcW w:w="1800" w:type="dxa"/>
          </w:tcPr>
          <w:p w:rsidR="7556631D" w:rsidP="3F4CEB0C" w:rsidRDefault="7556631D" w14:paraId="4AFDCF0F" w14:textId="2D8F3E0F">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Navigate</w:t>
            </w:r>
          </w:p>
        </w:tc>
      </w:tr>
      <w:tr w:rsidR="3F4CEB0C" w:rsidTr="3F4CEB0C" w14:paraId="0C9E71AE" w14:textId="77777777">
        <w:tc>
          <w:tcPr>
            <w:cnfStyle w:val="001000000000" w:firstRow="0" w:lastRow="0" w:firstColumn="1" w:lastColumn="0" w:oddVBand="0" w:evenVBand="0" w:oddHBand="0" w:evenHBand="0" w:firstRowFirstColumn="0" w:firstRowLastColumn="0" w:lastRowFirstColumn="0" w:lastRowLastColumn="0"/>
            <w:tcW w:w="1800" w:type="dxa"/>
          </w:tcPr>
          <w:p w:rsidR="14226043" w:rsidP="3F4CEB0C" w:rsidRDefault="14226043" w14:paraId="45D59FAA" w14:textId="17699FE5">
            <w:pPr>
              <w:rPr>
                <w:sz w:val="22"/>
                <w:szCs w:val="22"/>
              </w:rPr>
            </w:pPr>
            <w:r w:rsidRPr="3F4CEB0C">
              <w:rPr>
                <w:sz w:val="22"/>
                <w:szCs w:val="22"/>
              </w:rPr>
              <w:t>Data Prep</w:t>
            </w:r>
          </w:p>
        </w:tc>
        <w:tc>
          <w:tcPr>
            <w:tcW w:w="1800" w:type="dxa"/>
          </w:tcPr>
          <w:p w:rsidR="4533AC6B" w:rsidP="3F4CEB0C" w:rsidRDefault="4533AC6B" w14:paraId="66E97BD3" w14:textId="0929AB70">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Create Transcripts</w:t>
            </w:r>
          </w:p>
        </w:tc>
        <w:tc>
          <w:tcPr>
            <w:tcW w:w="1800" w:type="dxa"/>
          </w:tcPr>
          <w:p w:rsidR="4533AC6B" w:rsidP="3F4CEB0C" w:rsidRDefault="4533AC6B" w14:paraId="01383245" w14:textId="1F52E036">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w:t>
            </w:r>
          </w:p>
        </w:tc>
        <w:tc>
          <w:tcPr>
            <w:tcW w:w="1800" w:type="dxa"/>
          </w:tcPr>
          <w:p w:rsidR="4533AC6B" w:rsidP="3F4CEB0C" w:rsidRDefault="4533AC6B" w14:paraId="37D3A8A0" w14:textId="09E4E532">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w:t>
            </w:r>
          </w:p>
        </w:tc>
        <w:tc>
          <w:tcPr>
            <w:tcW w:w="1800" w:type="dxa"/>
          </w:tcPr>
          <w:p w:rsidR="4533AC6B" w:rsidP="3F4CEB0C" w:rsidRDefault="4533AC6B" w14:paraId="469EE6E1" w14:textId="1F6E8320">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w:t>
            </w:r>
          </w:p>
        </w:tc>
      </w:tr>
      <w:tr w:rsidR="3F4CEB0C" w:rsidTr="3F4CEB0C" w14:paraId="61AFE8E9" w14:textId="77777777">
        <w:tc>
          <w:tcPr>
            <w:cnfStyle w:val="001000000000" w:firstRow="0" w:lastRow="0" w:firstColumn="1" w:lastColumn="0" w:oddVBand="0" w:evenVBand="0" w:oddHBand="0" w:evenHBand="0" w:firstRowFirstColumn="0" w:firstRowLastColumn="0" w:lastRowFirstColumn="0" w:lastRowLastColumn="0"/>
            <w:tcW w:w="1800" w:type="dxa"/>
          </w:tcPr>
          <w:p w:rsidR="14226043" w:rsidP="3F4CEB0C" w:rsidRDefault="14226043" w14:paraId="4B18E275" w14:textId="1B4A1AE2">
            <w:pPr>
              <w:rPr>
                <w:sz w:val="22"/>
                <w:szCs w:val="22"/>
              </w:rPr>
            </w:pPr>
            <w:r w:rsidRPr="3F4CEB0C">
              <w:rPr>
                <w:sz w:val="22"/>
                <w:szCs w:val="22"/>
              </w:rPr>
              <w:t>Data Gathering</w:t>
            </w:r>
          </w:p>
        </w:tc>
        <w:tc>
          <w:tcPr>
            <w:tcW w:w="1800" w:type="dxa"/>
          </w:tcPr>
          <w:p w:rsidR="2F8A70DA" w:rsidP="3F4CEB0C" w:rsidRDefault="2F8A70DA" w14:paraId="47155C95" w14:textId="37A5E6A5">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All sources supported</w:t>
            </w:r>
          </w:p>
        </w:tc>
        <w:tc>
          <w:tcPr>
            <w:tcW w:w="1800" w:type="dxa"/>
          </w:tcPr>
          <w:p w:rsidR="2F8A70DA" w:rsidP="3F4CEB0C" w:rsidRDefault="2F8A70DA" w14:paraId="457EE493" w14:textId="371E0220">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Proprietary CCTV systems</w:t>
            </w:r>
          </w:p>
        </w:tc>
        <w:tc>
          <w:tcPr>
            <w:tcW w:w="1800" w:type="dxa"/>
          </w:tcPr>
          <w:p w:rsidR="2F8A70DA" w:rsidP="3F4CEB0C" w:rsidRDefault="2F8A70DA" w14:paraId="68E8CFD5" w14:textId="28D15C68">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All sources supported</w:t>
            </w:r>
          </w:p>
        </w:tc>
        <w:tc>
          <w:tcPr>
            <w:tcW w:w="1800" w:type="dxa"/>
          </w:tcPr>
          <w:p w:rsidR="2F8A70DA" w:rsidP="3F4CEB0C" w:rsidRDefault="2F8A70DA" w14:paraId="0A2A4B50" w14:textId="25D8E377">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All sources supported</w:t>
            </w:r>
          </w:p>
        </w:tc>
      </w:tr>
      <w:tr w:rsidR="3F4CEB0C" w:rsidTr="3F4CEB0C" w14:paraId="2D56EA81" w14:textId="77777777">
        <w:tc>
          <w:tcPr>
            <w:cnfStyle w:val="001000000000" w:firstRow="0" w:lastRow="0" w:firstColumn="1" w:lastColumn="0" w:oddVBand="0" w:evenVBand="0" w:oddHBand="0" w:evenHBand="0" w:firstRowFirstColumn="0" w:firstRowLastColumn="0" w:lastRowFirstColumn="0" w:lastRowLastColumn="0"/>
            <w:tcW w:w="1800" w:type="dxa"/>
          </w:tcPr>
          <w:p w:rsidR="14226043" w:rsidP="3F4CEB0C" w:rsidRDefault="14226043" w14:paraId="08D302D5" w14:textId="60BC101E">
            <w:pPr>
              <w:rPr>
                <w:sz w:val="22"/>
                <w:szCs w:val="22"/>
              </w:rPr>
            </w:pPr>
            <w:r w:rsidRPr="3F4CEB0C">
              <w:rPr>
                <w:sz w:val="22"/>
                <w:szCs w:val="22"/>
              </w:rPr>
              <w:t>S</w:t>
            </w:r>
            <w:r w:rsidRPr="3F4CEB0C" w:rsidR="6324E344">
              <w:rPr>
                <w:sz w:val="22"/>
                <w:szCs w:val="22"/>
              </w:rPr>
              <w:t>hare Analysis</w:t>
            </w:r>
          </w:p>
        </w:tc>
        <w:tc>
          <w:tcPr>
            <w:tcW w:w="1800" w:type="dxa"/>
          </w:tcPr>
          <w:p w:rsidR="6324E344" w:rsidP="3F4CEB0C" w:rsidRDefault="6324E344" w14:paraId="1E20703A" w14:textId="5F4217A5">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Video, Audio, Code, Transcripts</w:t>
            </w:r>
          </w:p>
        </w:tc>
        <w:tc>
          <w:tcPr>
            <w:tcW w:w="1800" w:type="dxa"/>
          </w:tcPr>
          <w:p w:rsidR="6324E344" w:rsidP="3F4CEB0C" w:rsidRDefault="6324E344" w14:paraId="50F9DC8C" w14:textId="7599E44D">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w:t>
            </w:r>
          </w:p>
        </w:tc>
        <w:tc>
          <w:tcPr>
            <w:tcW w:w="1800" w:type="dxa"/>
          </w:tcPr>
          <w:p w:rsidR="6324E344" w:rsidP="3F4CEB0C" w:rsidRDefault="6324E344" w14:paraId="2AC73EC8" w14:textId="680477DD">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w:t>
            </w:r>
          </w:p>
        </w:tc>
        <w:tc>
          <w:tcPr>
            <w:tcW w:w="1800" w:type="dxa"/>
          </w:tcPr>
          <w:p w:rsidR="6324E344" w:rsidP="3F4CEB0C" w:rsidRDefault="6324E344" w14:paraId="0DE67CF0" w14:textId="2023F865">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NA</w:t>
            </w:r>
          </w:p>
        </w:tc>
      </w:tr>
      <w:tr w:rsidR="3F4CEB0C" w:rsidTr="3F4CEB0C" w14:paraId="2F62FAC7" w14:textId="77777777">
        <w:tc>
          <w:tcPr>
            <w:cnfStyle w:val="001000000000" w:firstRow="0" w:lastRow="0" w:firstColumn="1" w:lastColumn="0" w:oddVBand="0" w:evenVBand="0" w:oddHBand="0" w:evenHBand="0" w:firstRowFirstColumn="0" w:firstRowLastColumn="0" w:lastRowFirstColumn="0" w:lastRowLastColumn="0"/>
            <w:tcW w:w="1800" w:type="dxa"/>
          </w:tcPr>
          <w:p w:rsidR="14226043" w:rsidP="3F4CEB0C" w:rsidRDefault="14226043" w14:paraId="65CA8586" w14:textId="3C5E876D">
            <w:pPr>
              <w:rPr>
                <w:sz w:val="22"/>
                <w:szCs w:val="22"/>
              </w:rPr>
            </w:pPr>
            <w:r w:rsidRPr="3F4CEB0C">
              <w:rPr>
                <w:sz w:val="22"/>
                <w:szCs w:val="22"/>
              </w:rPr>
              <w:t>Business Model</w:t>
            </w:r>
          </w:p>
        </w:tc>
        <w:tc>
          <w:tcPr>
            <w:tcW w:w="1800" w:type="dxa"/>
          </w:tcPr>
          <w:p w:rsidR="2C3D8889" w:rsidP="3F4CEB0C" w:rsidRDefault="2C3D8889" w14:paraId="6B71B306" w14:textId="186AE13C">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Paid</w:t>
            </w:r>
          </w:p>
        </w:tc>
        <w:tc>
          <w:tcPr>
            <w:tcW w:w="1800" w:type="dxa"/>
          </w:tcPr>
          <w:p w:rsidR="2C3D8889" w:rsidP="3F4CEB0C" w:rsidRDefault="2C3D8889" w14:paraId="70DE5CFC" w14:textId="1437AC57">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Paid, part of a CCTV ecosystem</w:t>
            </w:r>
          </w:p>
        </w:tc>
        <w:tc>
          <w:tcPr>
            <w:tcW w:w="1800" w:type="dxa"/>
          </w:tcPr>
          <w:p w:rsidR="2C3D8889" w:rsidP="3F4CEB0C" w:rsidRDefault="2C3D8889" w14:paraId="57F8B698" w14:textId="6A5E9720">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Free &amp; Open Source</w:t>
            </w:r>
          </w:p>
        </w:tc>
        <w:tc>
          <w:tcPr>
            <w:tcW w:w="1800" w:type="dxa"/>
          </w:tcPr>
          <w:p w:rsidR="2C3D8889" w:rsidP="3F4CEB0C" w:rsidRDefault="2C3D8889" w14:paraId="2BF72E1A" w14:textId="425086C1">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Freemium</w:t>
            </w:r>
          </w:p>
        </w:tc>
      </w:tr>
      <w:tr w:rsidR="3F4CEB0C" w:rsidTr="3F4CEB0C" w14:paraId="0E8DE01A" w14:textId="77777777">
        <w:tc>
          <w:tcPr>
            <w:cnfStyle w:val="001000000000" w:firstRow="0" w:lastRow="0" w:firstColumn="1" w:lastColumn="0" w:oddVBand="0" w:evenVBand="0" w:oddHBand="0" w:evenHBand="0" w:firstRowFirstColumn="0" w:firstRowLastColumn="0" w:lastRowFirstColumn="0" w:lastRowLastColumn="0"/>
            <w:tcW w:w="1800" w:type="dxa"/>
          </w:tcPr>
          <w:p w:rsidR="13CF2C1C" w:rsidP="3F4CEB0C" w:rsidRDefault="13CF2C1C" w14:paraId="76DBA315" w14:textId="0F3293AC">
            <w:pPr>
              <w:rPr>
                <w:sz w:val="22"/>
                <w:szCs w:val="22"/>
              </w:rPr>
            </w:pPr>
            <w:r w:rsidRPr="3F4CEB0C">
              <w:rPr>
                <w:sz w:val="22"/>
                <w:szCs w:val="22"/>
              </w:rPr>
              <w:t>Play back</w:t>
            </w:r>
          </w:p>
        </w:tc>
        <w:tc>
          <w:tcPr>
            <w:tcW w:w="1800" w:type="dxa"/>
          </w:tcPr>
          <w:p w:rsidR="2D1FC850" w:rsidP="3F4CEB0C" w:rsidRDefault="2D1FC850" w14:paraId="6376C47C" w14:textId="36FA3AD2">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1 video at a time</w:t>
            </w:r>
          </w:p>
        </w:tc>
        <w:tc>
          <w:tcPr>
            <w:tcW w:w="1800" w:type="dxa"/>
          </w:tcPr>
          <w:p w:rsidR="2D1FC850" w:rsidP="3F4CEB0C" w:rsidRDefault="2D1FC850" w14:paraId="5E40DE98" w14:textId="516A1602">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16 videos at a time</w:t>
            </w:r>
          </w:p>
        </w:tc>
        <w:tc>
          <w:tcPr>
            <w:tcW w:w="1800" w:type="dxa"/>
          </w:tcPr>
          <w:p w:rsidR="2D1FC850" w:rsidP="3F4CEB0C" w:rsidRDefault="2D1FC850" w14:paraId="7DFA9281" w14:textId="3F265B67">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2 videos at a time</w:t>
            </w:r>
          </w:p>
        </w:tc>
        <w:tc>
          <w:tcPr>
            <w:tcW w:w="1800" w:type="dxa"/>
          </w:tcPr>
          <w:p w:rsidR="2D1FC850" w:rsidP="3F4CEB0C" w:rsidRDefault="2D1FC850" w14:paraId="58D899A1" w14:textId="156AB9DE">
            <w:pPr>
              <w:cnfStyle w:val="000000000000" w:firstRow="0" w:lastRow="0" w:firstColumn="0" w:lastColumn="0" w:oddVBand="0" w:evenVBand="0" w:oddHBand="0" w:evenHBand="0" w:firstRowFirstColumn="0" w:firstRowLastColumn="0" w:lastRowFirstColumn="0" w:lastRowLastColumn="0"/>
              <w:rPr>
                <w:sz w:val="22"/>
                <w:szCs w:val="22"/>
              </w:rPr>
            </w:pPr>
            <w:r w:rsidRPr="3F4CEB0C">
              <w:rPr>
                <w:sz w:val="22"/>
                <w:szCs w:val="22"/>
              </w:rPr>
              <w:t>16 videos at a time</w:t>
            </w:r>
          </w:p>
        </w:tc>
      </w:tr>
    </w:tbl>
    <w:p w:rsidRPr="004F21EB" w:rsidR="00AE569D" w:rsidP="004F21EB" w:rsidRDefault="004F21EB" w14:paraId="478DBFAE" w14:textId="5BC6DABF">
      <w:pPr>
        <w:pStyle w:val="Caption"/>
        <w:rPr>
          <w:b/>
          <w:sz w:val="22"/>
          <w:szCs w:val="24"/>
        </w:rPr>
      </w:pPr>
      <w:bookmarkStart w:name="_Toc62364616" w:id="118"/>
      <w:bookmarkStart w:name="_Toc62634519" w:id="119"/>
      <w:r w:rsidRPr="004F21EB">
        <w:rPr>
          <w:sz w:val="22"/>
          <w:szCs w:val="22"/>
        </w:rPr>
        <w:t xml:space="preserve">Table </w:t>
      </w:r>
      <w:r w:rsidRPr="004F21EB">
        <w:rPr>
          <w:sz w:val="22"/>
          <w:szCs w:val="22"/>
        </w:rPr>
        <w:fldChar w:fldCharType="begin"/>
      </w:r>
      <w:r w:rsidRPr="004F21EB">
        <w:rPr>
          <w:sz w:val="22"/>
          <w:szCs w:val="22"/>
        </w:rPr>
        <w:instrText xml:space="preserve"> SEQ Table \* ARABIC </w:instrText>
      </w:r>
      <w:r w:rsidRPr="004F21EB">
        <w:rPr>
          <w:sz w:val="22"/>
          <w:szCs w:val="22"/>
        </w:rPr>
        <w:fldChar w:fldCharType="separate"/>
      </w:r>
      <w:r w:rsidRPr="004F21EB">
        <w:rPr>
          <w:noProof/>
          <w:sz w:val="22"/>
          <w:szCs w:val="22"/>
        </w:rPr>
        <w:t>1</w:t>
      </w:r>
      <w:r w:rsidRPr="004F21EB">
        <w:rPr>
          <w:sz w:val="22"/>
          <w:szCs w:val="22"/>
        </w:rPr>
        <w:fldChar w:fldCharType="end"/>
      </w:r>
      <w:r w:rsidRPr="004F21EB">
        <w:rPr>
          <w:sz w:val="22"/>
          <w:szCs w:val="22"/>
        </w:rPr>
        <w:t xml:space="preserve"> Competitive Analysis of Tools similar to WFE Navigator</w:t>
      </w:r>
    </w:p>
    <w:p w:rsidR="00AE569D" w:rsidP="00227EAB" w:rsidRDefault="00AE569D" w14:paraId="15724B9A" w14:textId="77777777">
      <w:pPr>
        <w:spacing w:line="360" w:lineRule="auto"/>
        <w:rPr>
          <w:b/>
          <w:szCs w:val="20"/>
        </w:rPr>
      </w:pPr>
    </w:p>
    <w:p w:rsidR="3AD45FE0" w:rsidP="3AD45FE0" w:rsidRDefault="3AD45FE0" w14:paraId="77C7D53E" w14:textId="55BFDE82">
      <w:pPr>
        <w:spacing w:line="360" w:lineRule="auto"/>
        <w:rPr>
          <w:b/>
          <w:bCs/>
        </w:rPr>
      </w:pPr>
    </w:p>
    <w:p w:rsidR="3AD45FE0" w:rsidP="3AD45FE0" w:rsidRDefault="3AD45FE0" w14:paraId="1541CC14" w14:textId="686DA157">
      <w:pPr>
        <w:spacing w:line="360" w:lineRule="auto"/>
        <w:rPr>
          <w:b/>
          <w:bCs/>
        </w:rPr>
      </w:pPr>
    </w:p>
    <w:p w:rsidR="3AD45FE0" w:rsidP="3AD45FE0" w:rsidRDefault="3AD45FE0" w14:paraId="74700524" w14:textId="1D5286A9">
      <w:pPr>
        <w:spacing w:line="360" w:lineRule="auto"/>
        <w:rPr>
          <w:b/>
          <w:bCs/>
        </w:rPr>
      </w:pPr>
    </w:p>
    <w:p w:rsidR="006349F5" w:rsidP="3AD45FE0" w:rsidRDefault="006349F5" w14:paraId="2709CF97" w14:textId="1D5286A9">
      <w:pPr>
        <w:spacing w:line="360" w:lineRule="auto"/>
        <w:rPr>
          <w:b/>
          <w:bCs/>
        </w:rPr>
      </w:pPr>
    </w:p>
    <w:p w:rsidR="00D6361C" w:rsidP="00D6361C" w:rsidRDefault="00227EAB" w14:paraId="14CBCBE8" w14:textId="23FF5526">
      <w:pPr>
        <w:spacing w:line="360" w:lineRule="auto"/>
        <w:rPr>
          <w:b/>
          <w:szCs w:val="20"/>
        </w:rPr>
      </w:pPr>
      <w:r>
        <w:rPr>
          <w:b/>
          <w:szCs w:val="20"/>
        </w:rPr>
        <w:t>What do you e</w:t>
      </w:r>
      <w:r w:rsidRPr="001E20CB" w:rsidR="001E20CB">
        <w:rPr>
          <w:b/>
          <w:szCs w:val="20"/>
        </w:rPr>
        <w:t>xpect to borrow, adapt, or otherwise take from existing systems and relevant</w:t>
      </w:r>
      <w:r>
        <w:rPr>
          <w:b/>
          <w:szCs w:val="20"/>
        </w:rPr>
        <w:t xml:space="preserve"> </w:t>
      </w:r>
      <w:r w:rsidRPr="001E20CB" w:rsidR="001E20CB">
        <w:rPr>
          <w:b/>
          <w:szCs w:val="20"/>
        </w:rPr>
        <w:t>research</w:t>
      </w:r>
      <w:r>
        <w:rPr>
          <w:b/>
          <w:szCs w:val="20"/>
        </w:rPr>
        <w:t>?</w:t>
      </w:r>
      <w:r w:rsidR="001E20CB">
        <w:rPr>
          <w:b/>
          <w:szCs w:val="20"/>
        </w:rPr>
        <w:t xml:space="preserve"> </w:t>
      </w:r>
      <w:bookmarkEnd w:id="118"/>
      <w:bookmarkEnd w:id="119"/>
    </w:p>
    <w:p w:rsidRPr="00D6361C" w:rsidR="0002658E" w:rsidP="00D6361C" w:rsidRDefault="00227EAB" w14:paraId="56F743CD" w14:textId="18E5289A">
      <w:pPr>
        <w:spacing w:line="360" w:lineRule="auto"/>
        <w:rPr>
          <w:b/>
          <w:szCs w:val="20"/>
        </w:rPr>
      </w:pPr>
      <w:commentRangeStart w:id="120"/>
      <w:r w:rsidRPr="62D5710E">
        <w:rPr>
          <w:sz w:val="22"/>
          <w:szCs w:val="22"/>
        </w:rPr>
        <w:lastRenderedPageBreak/>
        <w:t xml:space="preserve">This system will specifically extend the current version of the wide field ethnography navigator </w:t>
      </w:r>
      <w:r w:rsidRPr="62D5710E" w:rsidR="7FB97E70">
        <w:rPr>
          <w:sz w:val="22"/>
          <w:szCs w:val="22"/>
        </w:rPr>
        <w:t>built</w:t>
      </w:r>
      <w:r w:rsidRPr="62D5710E">
        <w:rPr>
          <w:sz w:val="22"/>
          <w:szCs w:val="22"/>
        </w:rPr>
        <w:t xml:space="preserve"> by Irene</w:t>
      </w:r>
      <w:commentRangeEnd w:id="120"/>
      <w:r>
        <w:rPr>
          <w:rStyle w:val="CommentReference"/>
        </w:rPr>
        <w:commentReference w:id="120"/>
      </w:r>
      <w:r w:rsidRPr="62D5710E">
        <w:rPr>
          <w:sz w:val="22"/>
          <w:szCs w:val="22"/>
        </w:rPr>
        <w:t>.</w:t>
      </w:r>
      <w:r w:rsidR="0002658E">
        <w:rPr>
          <w:sz w:val="22"/>
          <w:szCs w:val="22"/>
        </w:rPr>
        <w:t xml:space="preserve"> In its current state, this system performs the following tasks:</w:t>
      </w:r>
      <w:r w:rsidR="00C85FAC">
        <w:rPr>
          <w:sz w:val="22"/>
          <w:szCs w:val="22"/>
        </w:rPr>
        <w:t xml:space="preserve"> </w:t>
      </w:r>
    </w:p>
    <w:p w:rsidR="0002658E" w:rsidP="0047036E" w:rsidRDefault="00A3177E" w14:paraId="5A058ECF" w14:textId="6220E048">
      <w:pPr>
        <w:pStyle w:val="ListParagraph"/>
        <w:numPr>
          <w:ilvl w:val="0"/>
          <w:numId w:val="23"/>
        </w:numPr>
        <w:spacing w:line="276" w:lineRule="auto"/>
      </w:pPr>
      <w:r>
        <w:t>Fetch the list of streams from the source dataset that match the required parameters (like date, type, location, device used etc.)</w:t>
      </w:r>
    </w:p>
    <w:p w:rsidRPr="0002658E" w:rsidR="00A3177E" w:rsidP="0047036E" w:rsidRDefault="065BBAD4" w14:paraId="6AFC5ED4" w14:textId="46854D43">
      <w:pPr>
        <w:pStyle w:val="ListParagraph"/>
        <w:numPr>
          <w:ilvl w:val="0"/>
          <w:numId w:val="23"/>
        </w:numPr>
        <w:spacing w:line="276" w:lineRule="auto"/>
      </w:pPr>
      <w:r>
        <w:t>Load the streams for viewing in the current browser canvas</w:t>
      </w:r>
    </w:p>
    <w:p w:rsidR="5C71DA3F" w:rsidP="0047036E" w:rsidRDefault="5C71DA3F" w14:paraId="550CAC85" w14:textId="0CBE3C7D">
      <w:pPr>
        <w:pStyle w:val="ListParagraph"/>
        <w:numPr>
          <w:ilvl w:val="0"/>
          <w:numId w:val="23"/>
        </w:numPr>
        <w:spacing w:line="276" w:lineRule="auto"/>
      </w:pPr>
      <w:r>
        <w:t xml:space="preserve">Plays all streams in synchrony </w:t>
      </w:r>
    </w:p>
    <w:p w:rsidR="065BBAD4" w:rsidP="0047036E" w:rsidRDefault="065BBAD4" w14:paraId="27E91F85" w14:textId="43DF2D67">
      <w:pPr>
        <w:pStyle w:val="ListParagraph"/>
        <w:numPr>
          <w:ilvl w:val="0"/>
          <w:numId w:val="23"/>
        </w:numPr>
        <w:spacing w:line="276" w:lineRule="auto"/>
      </w:pPr>
      <w:r>
        <w:t xml:space="preserve">Volume control to </w:t>
      </w:r>
      <w:r w:rsidR="33C79C61">
        <w:t>control each stream’s</w:t>
      </w:r>
      <w:r>
        <w:t xml:space="preserve"> volume </w:t>
      </w:r>
      <w:r w:rsidR="3C43E408">
        <w:t xml:space="preserve">independently, from 0% </w:t>
      </w:r>
      <w:r>
        <w:t>up to 300%</w:t>
      </w:r>
    </w:p>
    <w:p w:rsidR="065BBAD4" w:rsidP="0047036E" w:rsidRDefault="3DC2735F" w14:paraId="46E0E68C" w14:textId="5F1F14FB">
      <w:pPr>
        <w:pStyle w:val="ListParagraph"/>
        <w:numPr>
          <w:ilvl w:val="0"/>
          <w:numId w:val="23"/>
        </w:numPr>
        <w:spacing w:line="276" w:lineRule="auto"/>
      </w:pPr>
      <w:commentRangeStart w:id="121"/>
      <w:r>
        <w:t xml:space="preserve">Ability to </w:t>
      </w:r>
      <w:r w:rsidR="45A7DA9E">
        <w:t xml:space="preserve">play the </w:t>
      </w:r>
      <w:r w:rsidR="70405E33">
        <w:t>audio and video streams</w:t>
      </w:r>
      <w:r w:rsidR="2B127C62">
        <w:t>, including independently playing the</w:t>
      </w:r>
      <w:r>
        <w:t xml:space="preserve"> audio and video streams from the current stream being played</w:t>
      </w:r>
      <w:commentRangeEnd w:id="121"/>
      <w:r w:rsidR="065BBAD4">
        <w:rPr>
          <w:rStyle w:val="CommentReference"/>
        </w:rPr>
        <w:commentReference w:id="121"/>
      </w:r>
    </w:p>
    <w:p w:rsidR="065BBAD4" w:rsidP="0047036E" w:rsidRDefault="065BBAD4" w14:paraId="468796A1" w14:textId="40EFBAB9">
      <w:pPr>
        <w:pStyle w:val="ListParagraph"/>
        <w:numPr>
          <w:ilvl w:val="0"/>
          <w:numId w:val="23"/>
        </w:numPr>
        <w:spacing w:line="276" w:lineRule="auto"/>
      </w:pPr>
      <w:r>
        <w:t>Ability to scroll forward or reverse in the stream</w:t>
      </w:r>
    </w:p>
    <w:p w:rsidR="065BBAD4" w:rsidP="0047036E" w:rsidRDefault="08672E67" w14:paraId="4BD2A4E1" w14:textId="2B346AB3">
      <w:pPr>
        <w:pStyle w:val="ListParagraph"/>
        <w:numPr>
          <w:ilvl w:val="0"/>
          <w:numId w:val="23"/>
        </w:numPr>
        <w:spacing w:line="276" w:lineRule="auto"/>
      </w:pPr>
      <w:r>
        <w:t>Modify</w:t>
      </w:r>
      <w:r w:rsidR="065BBAD4">
        <w:t xml:space="preserve"> the </w:t>
      </w:r>
      <w:r w:rsidR="41A53EC0">
        <w:t xml:space="preserve">playback </w:t>
      </w:r>
      <w:r w:rsidR="065BBAD4">
        <w:t xml:space="preserve">speed of the video </w:t>
      </w:r>
      <w:r w:rsidR="004B964C">
        <w:t>stream</w:t>
      </w:r>
      <w:r w:rsidR="0095554E">
        <w:t>s</w:t>
      </w:r>
      <w:r w:rsidR="065BBAD4">
        <w:t xml:space="preserve"> being played</w:t>
      </w:r>
    </w:p>
    <w:p w:rsidR="3F4CEB0C" w:rsidP="0047036E" w:rsidRDefault="3F4CEB0C" w14:paraId="014C916E" w14:textId="2E2524FE">
      <w:pPr>
        <w:spacing w:line="276" w:lineRule="auto"/>
      </w:pPr>
    </w:p>
    <w:p w:rsidRPr="00F5338D" w:rsidR="00227EAB" w:rsidP="0047036E" w:rsidRDefault="00227EAB" w14:paraId="571DDE53" w14:textId="312A55CD">
      <w:pPr>
        <w:pStyle w:val="Heading2"/>
        <w:spacing w:line="276" w:lineRule="auto"/>
        <w:rPr>
          <w:b w:val="0"/>
          <w:sz w:val="22"/>
          <w:szCs w:val="22"/>
        </w:rPr>
      </w:pPr>
      <w:bookmarkStart w:name="_Toc118899620" w:id="122"/>
      <w:r w:rsidRPr="62D5710E">
        <w:rPr>
          <w:b w:val="0"/>
          <w:sz w:val="22"/>
          <w:szCs w:val="22"/>
        </w:rPr>
        <w:t xml:space="preserve">This capstone project will build the </w:t>
      </w:r>
      <w:commentRangeStart w:id="123"/>
      <w:r w:rsidRPr="62D5710E">
        <w:rPr>
          <w:b w:val="0"/>
          <w:sz w:val="22"/>
          <w:szCs w:val="22"/>
        </w:rPr>
        <w:t>features</w:t>
      </w:r>
      <w:commentRangeEnd w:id="123"/>
      <w:r>
        <w:rPr>
          <w:rStyle w:val="CommentReference"/>
        </w:rPr>
        <w:commentReference w:id="123"/>
      </w:r>
      <w:r w:rsidRPr="62D5710E">
        <w:rPr>
          <w:b w:val="0"/>
          <w:sz w:val="22"/>
          <w:szCs w:val="22"/>
        </w:rPr>
        <w:t xml:space="preserve"> defined above on Irene’s current version of </w:t>
      </w:r>
      <w:r w:rsidRPr="3F4CEB0C" w:rsidR="29BF7DD8">
        <w:rPr>
          <w:b w:val="0"/>
          <w:sz w:val="22"/>
          <w:szCs w:val="22"/>
        </w:rPr>
        <w:t xml:space="preserve">the </w:t>
      </w:r>
      <w:r w:rsidRPr="62D5710E">
        <w:rPr>
          <w:b w:val="0"/>
          <w:sz w:val="22"/>
          <w:szCs w:val="22"/>
        </w:rPr>
        <w:t>wide field ethnography navigator.</w:t>
      </w:r>
      <w:r w:rsidRPr="3F4CEB0C" w:rsidR="57699F08">
        <w:rPr>
          <w:b w:val="0"/>
          <w:sz w:val="22"/>
          <w:szCs w:val="22"/>
        </w:rPr>
        <w:t xml:space="preserve"> Most of the features added will be new features</w:t>
      </w:r>
      <w:r w:rsidRPr="3F4CEB0C" w:rsidR="020359C3">
        <w:rPr>
          <w:b w:val="0"/>
          <w:sz w:val="22"/>
          <w:szCs w:val="22"/>
        </w:rPr>
        <w:t>, developing independently of the above features</w:t>
      </w:r>
      <w:r w:rsidRPr="3F4CEB0C" w:rsidR="57699F08">
        <w:rPr>
          <w:b w:val="0"/>
          <w:sz w:val="22"/>
          <w:szCs w:val="22"/>
        </w:rPr>
        <w:t>.</w:t>
      </w:r>
      <w:bookmarkEnd w:id="122"/>
    </w:p>
    <w:p w:rsidR="00B35BA2" w:rsidP="0047036E" w:rsidRDefault="001E20CB" w14:paraId="3063BB53" w14:textId="2B4AB065">
      <w:pPr>
        <w:pStyle w:val="Heading2"/>
        <w:spacing w:line="276" w:lineRule="auto"/>
      </w:pPr>
      <w:bookmarkStart w:name="_Toc118899621" w:id="124"/>
      <w:r w:rsidRPr="001E20CB">
        <w:t xml:space="preserve">How is your system different from these </w:t>
      </w:r>
      <w:r w:rsidRPr="001E20CB" w:rsidR="006349F5">
        <w:t>systems?</w:t>
      </w:r>
      <w:bookmarkEnd w:id="124"/>
    </w:p>
    <w:p w:rsidRPr="00D6361C" w:rsidR="00D6361C" w:rsidP="00D6361C" w:rsidRDefault="00D6361C" w14:paraId="4DDFBFC6" w14:textId="77777777"/>
    <w:p w:rsidR="455E6D23" w:rsidP="0302430C" w:rsidRDefault="0022C42B" w14:paraId="714B0444" w14:textId="616B8C92">
      <w:pPr>
        <w:spacing w:line="276" w:lineRule="auto"/>
        <w:rPr>
          <w:sz w:val="22"/>
          <w:szCs w:val="22"/>
        </w:rPr>
      </w:pPr>
      <w:commentRangeStart w:id="125"/>
      <w:r>
        <w:t>My system will be built on top of the system built by Irene.</w:t>
      </w:r>
      <w:r w:rsidR="4B756DD1">
        <w:t xml:space="preserve"> However,</w:t>
      </w:r>
      <w:r w:rsidR="715EFA01">
        <w:t xml:space="preserve"> my</w:t>
      </w:r>
      <w:commentRangeEnd w:id="125"/>
      <w:r w:rsidR="455E6D23">
        <w:rPr>
          <w:rStyle w:val="CommentReference"/>
        </w:rPr>
        <w:commentReference w:id="125"/>
      </w:r>
      <w:commentRangeStart w:id="126"/>
      <w:r w:rsidRPr="0302430C" w:rsidR="4B756DD1">
        <w:rPr>
          <w:sz w:val="22"/>
          <w:szCs w:val="22"/>
        </w:rPr>
        <w:t xml:space="preserve"> specific system is entirely different from any of the existing systems, due to the following reasons:</w:t>
      </w:r>
    </w:p>
    <w:p w:rsidR="0302430C" w:rsidP="0302430C" w:rsidRDefault="0302430C" w14:paraId="7503AE98" w14:textId="10C40F3E">
      <w:pPr>
        <w:spacing w:line="276" w:lineRule="auto"/>
        <w:rPr>
          <w:sz w:val="22"/>
          <w:szCs w:val="22"/>
        </w:rPr>
      </w:pPr>
    </w:p>
    <w:p w:rsidR="4B756DD1" w:rsidP="1DE2710E" w:rsidRDefault="4B756DD1" w14:paraId="397C1859" w14:textId="21412F26">
      <w:pPr>
        <w:spacing w:line="276" w:lineRule="auto"/>
        <w:rPr>
          <w:sz w:val="22"/>
          <w:szCs w:val="22"/>
        </w:rPr>
      </w:pPr>
      <w:r w:rsidRPr="1DE2710E">
        <w:rPr>
          <w:sz w:val="22"/>
          <w:szCs w:val="22"/>
        </w:rPr>
        <w:t>1. While the system will build upon the already available version of WFE navigator, all of my contributions to this system will be entirely unique and will not borrow any of the features from existing WFE navigator versions.</w:t>
      </w:r>
    </w:p>
    <w:p w:rsidR="4B756DD1" w:rsidP="1DE2710E" w:rsidRDefault="4B756DD1" w14:paraId="3E3CE2D0" w14:textId="5DA73C0E">
      <w:pPr>
        <w:spacing w:line="276" w:lineRule="auto"/>
        <w:rPr>
          <w:sz w:val="22"/>
          <w:szCs w:val="22"/>
        </w:rPr>
      </w:pPr>
      <w:r w:rsidRPr="1DE2710E">
        <w:rPr>
          <w:sz w:val="22"/>
          <w:szCs w:val="22"/>
        </w:rPr>
        <w:t xml:space="preserve">2. The system will be fully open source, unlike most of the systems mentioned above </w:t>
      </w:r>
    </w:p>
    <w:p w:rsidR="4B756DD1" w:rsidP="1DE2710E" w:rsidRDefault="4B756DD1" w14:paraId="7C703057" w14:textId="012E8F89">
      <w:pPr>
        <w:spacing w:line="276" w:lineRule="auto"/>
        <w:rPr>
          <w:sz w:val="22"/>
          <w:szCs w:val="22"/>
        </w:rPr>
      </w:pPr>
      <w:r w:rsidRPr="1DE2710E">
        <w:rPr>
          <w:sz w:val="22"/>
          <w:szCs w:val="22"/>
        </w:rPr>
        <w:t>3. The system will allow 100s of videos to be played simultaneously, which is a lot more than what other existing systems do.</w:t>
      </w:r>
      <w:commentRangeEnd w:id="126"/>
      <w:r>
        <w:rPr>
          <w:rStyle w:val="CommentReference"/>
        </w:rPr>
        <w:commentReference w:id="126"/>
      </w:r>
    </w:p>
    <w:p w:rsidR="1DE2710E" w:rsidP="1DE2710E" w:rsidRDefault="1DE2710E" w14:paraId="3FF081A5" w14:textId="7A3AA717">
      <w:pPr>
        <w:spacing w:line="276" w:lineRule="auto"/>
      </w:pPr>
    </w:p>
    <w:p w:rsidR="00005B3D" w:rsidP="0047036E" w:rsidRDefault="77F97344" w14:paraId="25ADF0CD" w14:textId="28CF9696">
      <w:pPr>
        <w:spacing w:line="276" w:lineRule="auto"/>
        <w:rPr>
          <w:b/>
        </w:rPr>
      </w:pPr>
      <w:r w:rsidRPr="1DE2710E">
        <w:rPr>
          <w:b/>
          <w:bCs/>
        </w:rPr>
        <w:t xml:space="preserve">How will this capstone demonstrate your competence in computer science and software </w:t>
      </w:r>
      <w:r w:rsidRPr="1DE2710E" w:rsidR="006349F5">
        <w:rPr>
          <w:b/>
          <w:bCs/>
        </w:rPr>
        <w:t>engineering?</w:t>
      </w:r>
    </w:p>
    <w:p w:rsidR="00005B3D" w:rsidP="0047036E" w:rsidRDefault="00005B3D" w14:paraId="241E4863" w14:textId="214B848D">
      <w:pPr>
        <w:spacing w:line="276" w:lineRule="auto"/>
        <w:ind w:firstLine="720"/>
      </w:pPr>
    </w:p>
    <w:p w:rsidR="0302430C" w:rsidP="0302430C" w:rsidRDefault="001C20FC" w14:paraId="7421B9E4" w14:textId="4BAA664A">
      <w:pPr>
        <w:spacing w:line="276" w:lineRule="auto"/>
        <w:ind w:firstLine="720"/>
      </w:pPr>
      <w:r>
        <w:t xml:space="preserve">I will build a lot of the required features from scratch, which will involve </w:t>
      </w:r>
      <w:r w:rsidR="009D25D6">
        <w:t>a thorough study of the available tools and</w:t>
      </w:r>
      <w:r w:rsidR="0088781D">
        <w:t xml:space="preserve"> methodologies for each feature that has to be implemented. </w:t>
      </w:r>
      <w:r w:rsidR="00A724CB">
        <w:t xml:space="preserve">After a detailed theoretical study, I will </w:t>
      </w:r>
      <w:r w:rsidR="00357432">
        <w:t xml:space="preserve">write code for all of the features. After the features have been written and coded, I will </w:t>
      </w:r>
      <w:r w:rsidR="00B348F8">
        <w:t>perform their testing.</w:t>
      </w:r>
    </w:p>
    <w:p w:rsidR="00B348F8" w:rsidP="0302430C" w:rsidRDefault="00B348F8" w14:paraId="61F06A0C" w14:textId="2F85B7E0">
      <w:pPr>
        <w:spacing w:line="276" w:lineRule="auto"/>
        <w:ind w:firstLine="720"/>
      </w:pPr>
    </w:p>
    <w:p w:rsidR="00B348F8" w:rsidP="0302430C" w:rsidRDefault="00B348F8" w14:paraId="1B5CC129" w14:textId="0A0094D8">
      <w:pPr>
        <w:spacing w:line="276" w:lineRule="auto"/>
        <w:ind w:firstLine="720"/>
      </w:pPr>
      <w:r>
        <w:t xml:space="preserve">All of the above steps will sequentially </w:t>
      </w:r>
      <w:r w:rsidR="00764A98">
        <w:t xml:space="preserve">demonstrate my competence in the field of computer science and software engineering. My competence in </w:t>
      </w:r>
      <w:r w:rsidR="00CB1EB8">
        <w:t xml:space="preserve">designing, building and maintaining a scalable </w:t>
      </w:r>
      <w:r w:rsidR="006349F5">
        <w:t>browser-based</w:t>
      </w:r>
      <w:r w:rsidR="00CB1EB8">
        <w:t xml:space="preserve"> system will be demonstrated through this capstone project.</w:t>
      </w:r>
    </w:p>
    <w:p w:rsidR="0302430C" w:rsidP="1583B281" w:rsidRDefault="0302430C" w14:paraId="5AF0E4FF" w14:textId="598EEA43">
      <w:pPr>
        <w:spacing w:line="276" w:lineRule="auto"/>
        <w:ind w:firstLine="720"/>
      </w:pPr>
    </w:p>
    <w:p w:rsidR="0302430C" w:rsidP="0302430C" w:rsidRDefault="0302430C" w14:paraId="6525580E" w14:textId="0E120BDE">
      <w:pPr>
        <w:spacing w:line="276" w:lineRule="auto"/>
        <w:ind w:firstLine="720"/>
      </w:pPr>
    </w:p>
    <w:p w:rsidR="0302430C" w:rsidP="0302430C" w:rsidRDefault="0302430C" w14:paraId="1C1626A8" w14:textId="5CFC5726">
      <w:pPr>
        <w:spacing w:line="276" w:lineRule="auto"/>
        <w:ind w:firstLine="720"/>
      </w:pPr>
    </w:p>
    <w:p w:rsidR="00005B3D" w:rsidP="0047036E" w:rsidRDefault="00005B3D" w14:paraId="27A5E067" w14:textId="53EED309">
      <w:pPr>
        <w:spacing w:line="276" w:lineRule="auto"/>
        <w:ind w:firstLine="720"/>
        <w:rPr>
          <w:b/>
          <w:bCs/>
        </w:rPr>
      </w:pPr>
      <w:r w:rsidRPr="00005B3D">
        <w:rPr>
          <w:b/>
          <w:bCs/>
        </w:rPr>
        <w:lastRenderedPageBreak/>
        <w:t>If your work is part of a group or collaborative project, position your contributions within the larger project; this could be done via a statement such as</w:t>
      </w:r>
    </w:p>
    <w:p w:rsidR="00764A98" w:rsidP="0047036E" w:rsidRDefault="00764A98" w14:paraId="6D11D5F0" w14:textId="53EED309">
      <w:pPr>
        <w:spacing w:line="276" w:lineRule="auto"/>
        <w:ind w:firstLine="720"/>
        <w:rPr>
          <w:b/>
          <w:bCs/>
        </w:rPr>
      </w:pPr>
    </w:p>
    <w:p w:rsidRPr="005217B0" w:rsidR="00F5338D" w:rsidP="005217B0" w:rsidRDefault="4AB01F71" w14:paraId="6CD5653E" w14:textId="67C4740B">
      <w:pPr>
        <w:spacing w:line="276" w:lineRule="auto"/>
        <w:ind w:firstLine="720"/>
        <w:rPr>
          <w:sz w:val="22"/>
          <w:szCs w:val="22"/>
        </w:rPr>
      </w:pPr>
      <w:r w:rsidRPr="5C6CF7D6">
        <w:rPr>
          <w:sz w:val="22"/>
          <w:szCs w:val="22"/>
        </w:rPr>
        <w:t xml:space="preserve">This project is part of </w:t>
      </w:r>
      <w:commentRangeStart w:id="127"/>
      <w:r w:rsidRPr="5C6CF7D6">
        <w:rPr>
          <w:sz w:val="22"/>
          <w:szCs w:val="22"/>
        </w:rPr>
        <w:t xml:space="preserve">a larger group project </w:t>
      </w:r>
      <w:r w:rsidRPr="62D5710E" w:rsidR="7F6932D9">
        <w:rPr>
          <w:sz w:val="22"/>
          <w:szCs w:val="22"/>
          <w:u w:val="single"/>
        </w:rPr>
        <w:t>Wide Field Ethnography</w:t>
      </w:r>
      <w:r w:rsidRPr="62D5710E">
        <w:rPr>
          <w:sz w:val="22"/>
          <w:szCs w:val="22"/>
        </w:rPr>
        <w:t>,</w:t>
      </w:r>
      <w:commentRangeEnd w:id="127"/>
      <w:r>
        <w:rPr>
          <w:rStyle w:val="CommentReference"/>
        </w:rPr>
        <w:commentReference w:id="127"/>
      </w:r>
      <w:r w:rsidRPr="5C6CF7D6">
        <w:rPr>
          <w:sz w:val="22"/>
          <w:szCs w:val="22"/>
        </w:rPr>
        <w:t xml:space="preserve"> under the direction of </w:t>
      </w:r>
      <w:r w:rsidRPr="5C6CF7D6" w:rsidR="3AA44711">
        <w:rPr>
          <w:sz w:val="22"/>
          <w:szCs w:val="22"/>
          <w:u w:val="single"/>
        </w:rPr>
        <w:t xml:space="preserve">Professor David </w:t>
      </w:r>
      <w:proofErr w:type="spellStart"/>
      <w:r w:rsidRPr="5C6CF7D6" w:rsidR="3AA44711">
        <w:rPr>
          <w:sz w:val="22"/>
          <w:szCs w:val="22"/>
          <w:u w:val="single"/>
        </w:rPr>
        <w:t>Socha</w:t>
      </w:r>
      <w:proofErr w:type="spellEnd"/>
      <w:r w:rsidRPr="5C6CF7D6">
        <w:rPr>
          <w:sz w:val="22"/>
          <w:szCs w:val="22"/>
        </w:rPr>
        <w:t xml:space="preserve"> at the University of Washington Bothell</w:t>
      </w:r>
      <w:r w:rsidRPr="7E4F2348" w:rsidR="22CEAEC5">
        <w:rPr>
          <w:sz w:val="22"/>
          <w:szCs w:val="22"/>
        </w:rPr>
        <w:t>.</w:t>
      </w:r>
      <w:r w:rsidRPr="5C6CF7D6">
        <w:rPr>
          <w:sz w:val="22"/>
          <w:szCs w:val="22"/>
        </w:rPr>
        <w:t xml:space="preserve"> The project team </w:t>
      </w:r>
      <w:r w:rsidRPr="7E4F2348" w:rsidR="33EB55D2">
        <w:rPr>
          <w:sz w:val="22"/>
          <w:szCs w:val="22"/>
        </w:rPr>
        <w:t xml:space="preserve">currently </w:t>
      </w:r>
      <w:r w:rsidRPr="5C6CF7D6">
        <w:rPr>
          <w:sz w:val="22"/>
          <w:szCs w:val="22"/>
        </w:rPr>
        <w:t xml:space="preserve">includes </w:t>
      </w:r>
      <w:r w:rsidRPr="5C6CF7D6" w:rsidR="3AA44711">
        <w:rPr>
          <w:sz w:val="22"/>
          <w:szCs w:val="22"/>
          <w:u w:val="single"/>
        </w:rPr>
        <w:t xml:space="preserve">Irene W. </w:t>
      </w:r>
      <w:r w:rsidRPr="7E4F2348" w:rsidR="5745E40F">
        <w:rPr>
          <w:sz w:val="22"/>
          <w:szCs w:val="22"/>
          <w:u w:val="single"/>
        </w:rPr>
        <w:t>In the past, the project included others, specifically</w:t>
      </w:r>
      <w:r w:rsidRPr="7E4F2348" w:rsidR="22CEAEC5">
        <w:rPr>
          <w:sz w:val="22"/>
          <w:szCs w:val="22"/>
          <w:u w:val="single"/>
        </w:rPr>
        <w:t xml:space="preserve"> Wei Wang</w:t>
      </w:r>
      <w:r w:rsidRPr="7E4F2348" w:rsidR="2CB9EA20">
        <w:rPr>
          <w:sz w:val="22"/>
          <w:szCs w:val="22"/>
        </w:rPr>
        <w:t xml:space="preserve">. </w:t>
      </w:r>
      <w:r w:rsidRPr="5C6CF7D6">
        <w:rPr>
          <w:sz w:val="22"/>
          <w:szCs w:val="22"/>
        </w:rPr>
        <w:t xml:space="preserve">My responsibilities will involve/include </w:t>
      </w:r>
      <w:r w:rsidRPr="7E4F2348" w:rsidR="411E7CE1">
        <w:rPr>
          <w:sz w:val="22"/>
          <w:szCs w:val="22"/>
        </w:rPr>
        <w:t>productizing the WFE navigator, improving Wei Wong’s SQL tool,</w:t>
      </w:r>
      <w:r w:rsidRPr="7E4F2348" w:rsidR="1FECBD58">
        <w:rPr>
          <w:sz w:val="22"/>
          <w:szCs w:val="22"/>
        </w:rPr>
        <w:t xml:space="preserve"> </w:t>
      </w:r>
      <w:r w:rsidRPr="7E4F2348" w:rsidR="744B8B40">
        <w:rPr>
          <w:sz w:val="22"/>
          <w:szCs w:val="22"/>
          <w:u w:val="single"/>
        </w:rPr>
        <w:t>adding</w:t>
      </w:r>
      <w:r w:rsidRPr="5C6CF7D6" w:rsidR="3AA44711">
        <w:rPr>
          <w:sz w:val="22"/>
          <w:szCs w:val="22"/>
          <w:u w:val="single"/>
        </w:rPr>
        <w:t xml:space="preserve"> new features </w:t>
      </w:r>
      <w:r w:rsidRPr="7E4F2348" w:rsidR="5575DCF8">
        <w:rPr>
          <w:sz w:val="22"/>
          <w:szCs w:val="22"/>
          <w:u w:val="single"/>
        </w:rPr>
        <w:t>to and otherwise improving</w:t>
      </w:r>
      <w:r w:rsidRPr="5C6CF7D6" w:rsidR="3AA44711">
        <w:rPr>
          <w:sz w:val="22"/>
          <w:szCs w:val="22"/>
          <w:u w:val="single"/>
        </w:rPr>
        <w:t xml:space="preserve"> the WFE navigator</w:t>
      </w:r>
      <w:r w:rsidRPr="5C6CF7D6" w:rsidR="3AA44711">
        <w:rPr>
          <w:sz w:val="22"/>
          <w:szCs w:val="22"/>
        </w:rPr>
        <w:t>.</w:t>
      </w:r>
      <w:r w:rsidRPr="5C6CF7D6">
        <w:rPr>
          <w:sz w:val="22"/>
          <w:szCs w:val="22"/>
        </w:rPr>
        <w:t xml:space="preserve"> The goal of the current project </w:t>
      </w:r>
      <w:bookmarkStart w:name="_Int_NptWolmm" w:id="128"/>
      <w:r w:rsidRPr="5C6CF7D6" w:rsidR="28A0AED9">
        <w:rPr>
          <w:sz w:val="22"/>
          <w:szCs w:val="22"/>
        </w:rPr>
        <w:t xml:space="preserve">is to produce </w:t>
      </w:r>
      <w:r w:rsidRPr="62D5710E" w:rsidR="12E5D6BB">
        <w:rPr>
          <w:sz w:val="22"/>
          <w:szCs w:val="22"/>
        </w:rPr>
        <w:t xml:space="preserve">an </w:t>
      </w:r>
      <w:r w:rsidRPr="5C6CF7D6" w:rsidR="28A0AED9">
        <w:rPr>
          <w:sz w:val="22"/>
          <w:szCs w:val="22"/>
        </w:rPr>
        <w:t>upgraded</w:t>
      </w:r>
      <w:bookmarkEnd w:id="128"/>
      <w:r w:rsidRPr="5C6CF7D6" w:rsidR="3AA44711">
        <w:rPr>
          <w:sz w:val="22"/>
          <w:szCs w:val="22"/>
          <w:u w:val="single"/>
        </w:rPr>
        <w:t xml:space="preserve"> WFE navigator</w:t>
      </w:r>
      <w:ins w:author="David Socha" w:date="2022-11-08T05:43:00Z" w:id="129">
        <w:r w:rsidRPr="7E4F2348" w:rsidR="67AE6E8A">
          <w:rPr>
            <w:sz w:val="22"/>
            <w:szCs w:val="22"/>
            <w:u w:val="single"/>
          </w:rPr>
          <w:t xml:space="preserve"> </w:t>
        </w:r>
      </w:ins>
      <w:bookmarkStart w:name="_Int_Sca2wenE" w:id="130"/>
      <w:r w:rsidRPr="7E4F2348" w:rsidR="16C71551">
        <w:rPr>
          <w:sz w:val="22"/>
          <w:szCs w:val="22"/>
          <w:u w:val="single"/>
        </w:rPr>
        <w:t>that</w:t>
      </w:r>
      <w:bookmarkEnd w:id="130"/>
      <w:r w:rsidRPr="7E4F2348" w:rsidR="67AE6E8A">
        <w:rPr>
          <w:sz w:val="22"/>
          <w:szCs w:val="22"/>
          <w:u w:val="single"/>
        </w:rPr>
        <w:t xml:space="preserve"> can be used by researchers on either Windows or Mac computers</w:t>
      </w:r>
      <w:r w:rsidRPr="7E4F2348" w:rsidR="2CB9EA20">
        <w:rPr>
          <w:sz w:val="22"/>
          <w:szCs w:val="22"/>
        </w:rPr>
        <w:t>.</w:t>
      </w:r>
      <w:r w:rsidRPr="5C6CF7D6">
        <w:rPr>
          <w:sz w:val="22"/>
          <w:szCs w:val="22"/>
        </w:rPr>
        <w:t xml:space="preserve"> For a full description of this team project, see Appendix </w:t>
      </w:r>
      <w:r w:rsidRPr="62D5710E" w:rsidR="333519F5">
        <w:rPr>
          <w:sz w:val="22"/>
          <w:szCs w:val="22"/>
        </w:rPr>
        <w:t>A</w:t>
      </w:r>
      <w:r w:rsidRPr="5C6CF7D6">
        <w:rPr>
          <w:sz w:val="22"/>
          <w:szCs w:val="22"/>
        </w:rPr>
        <w:t>.</w:t>
      </w:r>
    </w:p>
    <w:p w:rsidRPr="00BC2695" w:rsidR="00FC2558" w:rsidP="00C85FAC" w:rsidRDefault="008C19CE" w14:paraId="5FE139B4" w14:textId="27491BD0">
      <w:pPr>
        <w:pStyle w:val="Heading1"/>
      </w:pPr>
      <w:r>
        <w:br w:type="page"/>
      </w:r>
      <w:bookmarkStart w:name="_Toc62364622" w:id="131"/>
      <w:bookmarkStart w:name="_Toc61245818" w:id="132"/>
      <w:bookmarkStart w:name="_Toc62634525" w:id="133"/>
      <w:bookmarkStart w:name="_Toc304188541" w:id="134"/>
      <w:bookmarkStart w:name="_Toc304188845" w:id="135"/>
      <w:bookmarkStart w:name="_Toc304203251" w:id="136"/>
      <w:bookmarkStart w:name="_Toc304204094" w:id="137"/>
      <w:bookmarkStart w:name="_Toc118899622" w:id="138"/>
      <w:r w:rsidRPr="00BC2695" w:rsidR="00C50619">
        <w:lastRenderedPageBreak/>
        <w:t>C</w:t>
      </w:r>
      <w:r w:rsidRPr="00BC2695" w:rsidR="00BC2695">
        <w:t>hapter</w:t>
      </w:r>
      <w:r w:rsidRPr="00BC2695" w:rsidR="00C50619">
        <w:t xml:space="preserve"> </w:t>
      </w:r>
      <w:r w:rsidRPr="00BC2695" w:rsidR="00B7541E">
        <w:t>IV</w:t>
      </w:r>
      <w:bookmarkEnd w:id="131"/>
      <w:r w:rsidRPr="00BC2695" w:rsidR="00427989">
        <w:t xml:space="preserve">: </w:t>
      </w:r>
      <w:bookmarkEnd w:id="132"/>
      <w:bookmarkEnd w:id="133"/>
      <w:bookmarkEnd w:id="134"/>
      <w:bookmarkEnd w:id="135"/>
      <w:bookmarkEnd w:id="136"/>
      <w:bookmarkEnd w:id="137"/>
      <w:r w:rsidRPr="00005B3D" w:rsidR="00005B3D">
        <w:t>Plan</w:t>
      </w:r>
      <w:bookmarkEnd w:id="138"/>
    </w:p>
    <w:p w:rsidRPr="009B6209" w:rsidR="009F6129" w:rsidP="0047036E" w:rsidRDefault="00005B3D" w14:paraId="5E6F93EB" w14:textId="6176C1A7">
      <w:pPr>
        <w:pStyle w:val="Heading2"/>
        <w:spacing w:line="276" w:lineRule="auto"/>
      </w:pPr>
      <w:commentRangeStart w:id="139"/>
      <w:r w:rsidRPr="00005B3D">
        <w:t xml:space="preserve"> </w:t>
      </w:r>
      <w:bookmarkStart w:name="_Toc118899623" w:id="140"/>
      <w:r w:rsidRPr="00005B3D">
        <w:t>Detailed milestones for key deliverables</w:t>
      </w:r>
      <w:commentRangeEnd w:id="139"/>
      <w:r>
        <w:rPr>
          <w:rStyle w:val="CommentReference"/>
        </w:rPr>
        <w:commentReference w:id="139"/>
      </w:r>
      <w:bookmarkEnd w:id="140"/>
    </w:p>
    <w:p w:rsidR="00B7541E" w:rsidP="0047036E" w:rsidRDefault="55D36FCF" w14:paraId="798A7CED" w14:textId="3955A9E1">
      <w:pPr>
        <w:spacing w:line="276" w:lineRule="auto"/>
      </w:pPr>
      <w:r>
        <w:t xml:space="preserve">In this section, I will explain the expected completion date for all the </w:t>
      </w:r>
      <w:bookmarkStart w:name="_Int_24jcG0Fw" w:id="141"/>
      <w:r w:rsidR="0BCFF4E2">
        <w:t>key points mentioned</w:t>
      </w:r>
      <w:bookmarkEnd w:id="141"/>
      <w:r>
        <w:t>:</w:t>
      </w:r>
    </w:p>
    <w:p w:rsidR="0019324D" w:rsidP="0047036E" w:rsidRDefault="5FECDBEB" w14:paraId="2516B521" w14:textId="6285FF79">
      <w:pPr>
        <w:pStyle w:val="ListParagraph"/>
        <w:numPr>
          <w:ilvl w:val="0"/>
          <w:numId w:val="17"/>
        </w:numPr>
        <w:spacing w:line="276" w:lineRule="auto"/>
      </w:pPr>
      <w:r>
        <w:t>Productizing the system: This is the overall project milestone, the culmination of all other features.</w:t>
      </w:r>
    </w:p>
    <w:p w:rsidR="0019324D" w:rsidP="0047036E" w:rsidRDefault="0019324D" w14:paraId="732F7AFE" w14:textId="62549629">
      <w:pPr>
        <w:pStyle w:val="ListParagraph"/>
        <w:numPr>
          <w:ilvl w:val="0"/>
          <w:numId w:val="17"/>
        </w:numPr>
        <w:spacing w:line="276" w:lineRule="auto"/>
      </w:pPr>
      <w:r>
        <w:t>I</w:t>
      </w:r>
      <w:r w:rsidRPr="00AC5A8E">
        <w:t>mproving the graphical user interface (GUI) of the tool</w:t>
      </w:r>
      <w:r>
        <w:t>: Designing the new GUI is expected to take around 1 week of time in the Winter 2023 quarter.</w:t>
      </w:r>
    </w:p>
    <w:p w:rsidR="0019324D" w:rsidP="0047036E" w:rsidRDefault="0019324D" w14:paraId="7F8E5177" w14:textId="2EFE50E2">
      <w:pPr>
        <w:pStyle w:val="ListParagraph"/>
        <w:numPr>
          <w:ilvl w:val="0"/>
          <w:numId w:val="17"/>
        </w:numPr>
        <w:spacing w:line="276" w:lineRule="auto"/>
      </w:pPr>
      <w:r>
        <w:t>A</w:t>
      </w:r>
      <w:r w:rsidRPr="00AC5A8E">
        <w:t>bility to reload/save/share the current GUI state</w:t>
      </w:r>
      <w:r>
        <w:t>: First 3 days of the second week of Winter 2023 quarter.</w:t>
      </w:r>
    </w:p>
    <w:p w:rsidR="0019324D" w:rsidP="0047036E" w:rsidRDefault="0019324D" w14:paraId="11D8315A" w14:textId="29135673">
      <w:pPr>
        <w:pStyle w:val="ListParagraph"/>
        <w:numPr>
          <w:ilvl w:val="0"/>
          <w:numId w:val="17"/>
        </w:numPr>
        <w:spacing w:line="276" w:lineRule="auto"/>
      </w:pPr>
      <w:r>
        <w:t>I</w:t>
      </w:r>
      <w:r w:rsidRPr="00AC5A8E">
        <w:t>mplementing SOLID design principles</w:t>
      </w:r>
      <w:r>
        <w:t>: Last 4 days of the second week of Winer 2023 quarter.</w:t>
      </w:r>
      <w:r w:rsidRPr="00AC5A8E">
        <w:t xml:space="preserve"> </w:t>
      </w:r>
    </w:p>
    <w:p w:rsidR="0019324D" w:rsidP="0047036E" w:rsidRDefault="0019324D" w14:paraId="2DEA0B8F" w14:textId="6CF77D32">
      <w:pPr>
        <w:pStyle w:val="ListParagraph"/>
        <w:numPr>
          <w:ilvl w:val="0"/>
          <w:numId w:val="17"/>
        </w:numPr>
        <w:spacing w:line="276" w:lineRule="auto"/>
      </w:pPr>
      <w:r>
        <w:t>C</w:t>
      </w:r>
      <w:r w:rsidRPr="00AC5A8E">
        <w:t>ompleting the move to redux (a database system used with React)</w:t>
      </w:r>
      <w:r>
        <w:t>: First 3 days of the third week of Winter 2023 quarter.</w:t>
      </w:r>
      <w:r w:rsidRPr="00AC5A8E">
        <w:t xml:space="preserve"> </w:t>
      </w:r>
    </w:p>
    <w:p w:rsidR="0019324D" w:rsidP="0047036E" w:rsidRDefault="0019324D" w14:paraId="06CA39D4" w14:textId="7C1852B6">
      <w:pPr>
        <w:pStyle w:val="ListParagraph"/>
        <w:numPr>
          <w:ilvl w:val="0"/>
          <w:numId w:val="17"/>
        </w:numPr>
        <w:spacing w:line="276" w:lineRule="auto"/>
      </w:pPr>
      <w:r>
        <w:t>A</w:t>
      </w:r>
      <w:r w:rsidRPr="00AC5A8E">
        <w:t>dding automated unit tests</w:t>
      </w:r>
      <w:r>
        <w:t>: Last 4 days of the third week of Winter 2023 quarter.</w:t>
      </w:r>
    </w:p>
    <w:p w:rsidR="0019324D" w:rsidP="0047036E" w:rsidRDefault="0019324D" w14:paraId="17193B6E" w14:textId="764A2A55">
      <w:pPr>
        <w:pStyle w:val="ListParagraph"/>
        <w:numPr>
          <w:ilvl w:val="0"/>
          <w:numId w:val="17"/>
        </w:numPr>
        <w:spacing w:line="276" w:lineRule="auto"/>
      </w:pPr>
      <w:r>
        <w:t>I</w:t>
      </w:r>
      <w:r w:rsidRPr="00AC5A8E">
        <w:t>mproving an existing system for creating SQL media database from raw video files</w:t>
      </w:r>
      <w:r>
        <w:t>: Entire 4</w:t>
      </w:r>
      <w:r w:rsidRPr="0019324D">
        <w:rPr>
          <w:vertAlign w:val="superscript"/>
        </w:rPr>
        <w:t>th</w:t>
      </w:r>
      <w:r>
        <w:t xml:space="preserve"> week of the Winter 2023 quarter.</w:t>
      </w:r>
      <w:r w:rsidRPr="00AC5A8E">
        <w:t xml:space="preserve"> </w:t>
      </w:r>
    </w:p>
    <w:p w:rsidR="0019324D" w:rsidP="0047036E" w:rsidRDefault="0019324D" w14:paraId="3E09B464" w14:textId="54BB731D">
      <w:pPr>
        <w:pStyle w:val="ListParagraph"/>
        <w:numPr>
          <w:ilvl w:val="0"/>
          <w:numId w:val="17"/>
        </w:numPr>
        <w:spacing w:line="276" w:lineRule="auto"/>
      </w:pPr>
      <w:r>
        <w:t>A</w:t>
      </w:r>
      <w:r w:rsidRPr="00AC5A8E">
        <w:t>llowing users to edit a media recording (such as date/time)</w:t>
      </w:r>
      <w:r>
        <w:t>: First 4 days of the fifth week of the Winter 2023 quarter.</w:t>
      </w:r>
    </w:p>
    <w:p w:rsidR="0019324D" w:rsidP="0047036E" w:rsidRDefault="0019324D" w14:paraId="155A3A78" w14:textId="5DDB3B55">
      <w:pPr>
        <w:pStyle w:val="ListParagraph"/>
        <w:numPr>
          <w:ilvl w:val="0"/>
          <w:numId w:val="17"/>
        </w:numPr>
        <w:spacing w:line="276" w:lineRule="auto"/>
      </w:pPr>
      <w:r>
        <w:t>A</w:t>
      </w:r>
      <w:r w:rsidRPr="00AC5A8E">
        <w:t>dding bookmarks support: adding, editing, deleting, and sharing bookmarks</w:t>
      </w:r>
      <w:r>
        <w:t>: Last 3 days of the fifth week of Winter 2023 quarter.</w:t>
      </w:r>
    </w:p>
    <w:p w:rsidR="0019324D" w:rsidP="0047036E" w:rsidRDefault="55D36FCF" w14:paraId="4181D4C7" w14:textId="68925B26">
      <w:pPr>
        <w:pStyle w:val="ListParagraph"/>
        <w:numPr>
          <w:ilvl w:val="0"/>
          <w:numId w:val="17"/>
        </w:numPr>
        <w:spacing w:line="276" w:lineRule="auto"/>
      </w:pPr>
      <w:r>
        <w:t xml:space="preserve">Exporting clips for analysis in other </w:t>
      </w:r>
      <w:bookmarkStart w:name="_Int_KwivmDKd" w:id="142"/>
      <w:r w:rsidR="599880B8">
        <w:t>systems:</w:t>
      </w:r>
      <w:bookmarkEnd w:id="142"/>
      <w:r>
        <w:t xml:space="preserve"> First, we need to examine the other systems to see how feasible this feature request is in itself. The entire process would take </w:t>
      </w:r>
      <w:r w:rsidR="7931FD4A">
        <w:t xml:space="preserve">the </w:t>
      </w:r>
      <w:r>
        <w:t>sixth week of the Winter 2023 quarter.</w:t>
      </w:r>
    </w:p>
    <w:p w:rsidR="0019324D" w:rsidP="0047036E" w:rsidRDefault="0019324D" w14:paraId="2CCC9F33" w14:textId="1D029B3C">
      <w:pPr>
        <w:pStyle w:val="ListParagraph"/>
        <w:numPr>
          <w:ilvl w:val="0"/>
          <w:numId w:val="17"/>
        </w:numPr>
        <w:spacing w:line="276" w:lineRule="auto"/>
      </w:pPr>
      <w:r>
        <w:t>H</w:t>
      </w:r>
      <w:r w:rsidRPr="00AC5A8E">
        <w:t>andling image streams</w:t>
      </w:r>
      <w:r>
        <w:t xml:space="preserve">: </w:t>
      </w:r>
      <w:r w:rsidR="00BB0D6C">
        <w:t>First four days of the seventh week of Winter 2023 quarter.</w:t>
      </w:r>
    </w:p>
    <w:p w:rsidR="0019324D" w:rsidP="0047036E" w:rsidRDefault="0019324D" w14:paraId="59C87647" w14:textId="46DD951E">
      <w:pPr>
        <w:pStyle w:val="ListParagraph"/>
        <w:numPr>
          <w:ilvl w:val="0"/>
          <w:numId w:val="17"/>
        </w:numPr>
        <w:spacing w:line="276" w:lineRule="auto"/>
      </w:pPr>
      <w:r>
        <w:t>V</w:t>
      </w:r>
      <w:r w:rsidRPr="00AC5A8E">
        <w:t>isualizing audio streams</w:t>
      </w:r>
      <w:r w:rsidR="00BB0D6C">
        <w:t>: Last three days of the seventh week of Winter 2023 quarter.</w:t>
      </w:r>
    </w:p>
    <w:p w:rsidR="00BB0D6C" w:rsidP="0047036E" w:rsidRDefault="00BB0D6C" w14:paraId="24B64252" w14:textId="7C121370">
      <w:pPr>
        <w:pStyle w:val="ListParagraph"/>
        <w:numPr>
          <w:ilvl w:val="0"/>
          <w:numId w:val="17"/>
        </w:numPr>
        <w:spacing w:line="276" w:lineRule="auto"/>
      </w:pPr>
      <w:r>
        <w:t xml:space="preserve">Making the final capstone project report: multi-week effort, beginning from </w:t>
      </w:r>
      <w:r w:rsidR="04178447">
        <w:t>8</w:t>
      </w:r>
      <w:r w:rsidRPr="7E4F2348">
        <w:rPr>
          <w:vertAlign w:val="superscript"/>
        </w:rPr>
        <w:t>th</w:t>
      </w:r>
      <w:r>
        <w:t xml:space="preserve"> week of the Winter 2023 quarter, and likely to extend beyond half of the Spring 2023 quarter, until final capstone defense.</w:t>
      </w:r>
    </w:p>
    <w:p w:rsidR="00BB0D6C" w:rsidP="00BB0D6C" w:rsidRDefault="00BB0D6C" w14:paraId="25EBF301" w14:textId="6B52199F"/>
    <w:p w:rsidRPr="00AC5A8E" w:rsidR="00BB0D6C" w:rsidP="00BB0D6C" w:rsidRDefault="00BB0D6C" w14:paraId="47ADD09D" w14:textId="77777777"/>
    <w:p w:rsidR="0019324D" w:rsidP="0042489C" w:rsidRDefault="0019324D" w14:paraId="7C7B6676" w14:textId="77777777">
      <w:pPr>
        <w:spacing w:line="480" w:lineRule="auto"/>
      </w:pPr>
    </w:p>
    <w:p w:rsidR="0019324D" w:rsidP="0042489C" w:rsidRDefault="0019324D" w14:paraId="27F625A5" w14:textId="77777777">
      <w:pPr>
        <w:spacing w:line="480" w:lineRule="auto"/>
      </w:pPr>
    </w:p>
    <w:p w:rsidR="00BB0D6C" w:rsidP="00BB0D6C" w:rsidRDefault="00BB0D6C" w14:paraId="72367B2E" w14:textId="77777777">
      <w:pPr>
        <w:spacing w:line="360" w:lineRule="auto"/>
        <w:ind w:firstLine="720"/>
        <w:rPr>
          <w:b/>
          <w:szCs w:val="20"/>
        </w:rPr>
      </w:pPr>
    </w:p>
    <w:p w:rsidR="62D5710E" w:rsidP="62D5710E" w:rsidRDefault="62D5710E" w14:paraId="03B36151" w14:textId="2A4C3EF2">
      <w:pPr>
        <w:spacing w:line="360" w:lineRule="auto"/>
        <w:ind w:firstLine="720"/>
        <w:rPr>
          <w:b/>
          <w:bCs/>
        </w:rPr>
      </w:pPr>
    </w:p>
    <w:p w:rsidR="62D5710E" w:rsidP="62D5710E" w:rsidRDefault="62D5710E" w14:paraId="646568BE" w14:textId="293A69B4">
      <w:pPr>
        <w:spacing w:line="360" w:lineRule="auto"/>
        <w:ind w:firstLine="720"/>
        <w:rPr>
          <w:b/>
          <w:bCs/>
        </w:rPr>
      </w:pPr>
    </w:p>
    <w:p w:rsidR="62D5710E" w:rsidP="62D5710E" w:rsidRDefault="62D5710E" w14:paraId="49D00313" w14:textId="72266782">
      <w:pPr>
        <w:spacing w:line="360" w:lineRule="auto"/>
        <w:ind w:firstLine="720"/>
        <w:rPr>
          <w:b/>
          <w:bCs/>
        </w:rPr>
      </w:pPr>
    </w:p>
    <w:p w:rsidR="62D5710E" w:rsidP="62D5710E" w:rsidRDefault="62D5710E" w14:paraId="6BC499D3" w14:textId="535A0574">
      <w:pPr>
        <w:spacing w:line="360" w:lineRule="auto"/>
        <w:ind w:firstLine="720"/>
        <w:rPr>
          <w:b/>
          <w:bCs/>
        </w:rPr>
      </w:pPr>
    </w:p>
    <w:p w:rsidR="62D5710E" w:rsidP="62D5710E" w:rsidRDefault="62D5710E" w14:paraId="25DC6876" w14:textId="4807C032">
      <w:pPr>
        <w:spacing w:line="360" w:lineRule="auto"/>
        <w:ind w:firstLine="720"/>
        <w:rPr>
          <w:b/>
          <w:bCs/>
        </w:rPr>
      </w:pPr>
    </w:p>
    <w:p w:rsidR="62D5710E" w:rsidP="62D5710E" w:rsidRDefault="62D5710E" w14:paraId="43C4FDC0" w14:textId="07C7CD31">
      <w:pPr>
        <w:spacing w:line="360" w:lineRule="auto"/>
        <w:ind w:firstLine="720"/>
        <w:rPr>
          <w:b/>
          <w:bCs/>
        </w:rPr>
      </w:pPr>
    </w:p>
    <w:p w:rsidR="62D5710E" w:rsidP="62D5710E" w:rsidRDefault="62D5710E" w14:paraId="509E8C82" w14:textId="0BE14A09">
      <w:pPr>
        <w:spacing w:line="360" w:lineRule="auto"/>
        <w:ind w:firstLine="720"/>
        <w:rPr>
          <w:b/>
          <w:bCs/>
        </w:rPr>
      </w:pPr>
    </w:p>
    <w:p w:rsidR="62D5710E" w:rsidP="62D5710E" w:rsidRDefault="62D5710E" w14:paraId="5D37C8C2" w14:textId="7DC5B729">
      <w:pPr>
        <w:spacing w:line="360" w:lineRule="auto"/>
        <w:ind w:firstLine="720"/>
        <w:rPr>
          <w:b/>
          <w:bCs/>
        </w:rPr>
      </w:pPr>
    </w:p>
    <w:p w:rsidR="00005B3D" w:rsidP="00BB0D6C" w:rsidRDefault="00005B3D" w14:paraId="53AD6A90" w14:textId="2F207D36">
      <w:pPr>
        <w:spacing w:line="360" w:lineRule="auto"/>
        <w:ind w:firstLine="720"/>
        <w:rPr>
          <w:b/>
          <w:szCs w:val="20"/>
        </w:rPr>
      </w:pPr>
      <w:r w:rsidRPr="00005B3D">
        <w:rPr>
          <w:b/>
          <w:szCs w:val="20"/>
        </w:rPr>
        <w:t>Explanation of how you propose to do the work, including the software development</w:t>
      </w:r>
      <w:r>
        <w:rPr>
          <w:b/>
          <w:szCs w:val="20"/>
        </w:rPr>
        <w:t xml:space="preserve"> </w:t>
      </w:r>
      <w:r w:rsidRPr="00005B3D">
        <w:rPr>
          <w:b/>
          <w:szCs w:val="20"/>
        </w:rPr>
        <w:t>lifecycle and processes you propose to follow</w:t>
      </w:r>
    </w:p>
    <w:p w:rsidR="00BB0D6C" w:rsidP="00BB0D6C" w:rsidRDefault="00BB0D6C" w14:paraId="0C7050DE" w14:textId="4BDB1CBB">
      <w:pPr>
        <w:spacing w:line="360" w:lineRule="auto"/>
        <w:ind w:firstLine="720"/>
        <w:rPr>
          <w:b/>
          <w:szCs w:val="20"/>
        </w:rPr>
      </w:pPr>
    </w:p>
    <w:p w:rsidR="00E3190C" w:rsidP="0047036E" w:rsidRDefault="00BB0D6C" w14:paraId="5FCF803F" w14:textId="0CB1AF47">
      <w:pPr>
        <w:spacing w:line="276" w:lineRule="auto"/>
        <w:ind w:firstLine="720"/>
      </w:pPr>
      <w:r>
        <w:t xml:space="preserve">I am planning to make use of several </w:t>
      </w:r>
      <w:bookmarkStart w:name="_Int_bFOuzJjV" w:id="143"/>
      <w:r>
        <w:t>well</w:t>
      </w:r>
      <w:r w:rsidR="6B417914">
        <w:t>-</w:t>
      </w:r>
      <w:r>
        <w:t>known</w:t>
      </w:r>
      <w:bookmarkEnd w:id="143"/>
      <w:r>
        <w:t xml:space="preserve"> tools, such as Azure DevOps and GitHub for efficient software development. </w:t>
      </w:r>
      <w:r w:rsidR="00E3190C">
        <w:t xml:space="preserve">Azure DevOps will be primarily used </w:t>
      </w:r>
      <w:r w:rsidR="20FB3559">
        <w:t>managing our work</w:t>
      </w:r>
      <w:r w:rsidR="24C511AE">
        <w:t xml:space="preserve"> </w:t>
      </w:r>
      <w:r w:rsidR="20FB3559">
        <w:t>logs and plans</w:t>
      </w:r>
      <w:r w:rsidR="00E3190C">
        <w:t xml:space="preserve"> with my fellow researchers, </w:t>
      </w:r>
      <w:bookmarkStart w:name="_Int_Ex77bdqE" w:id="144"/>
      <w:r w:rsidR="47EF630D">
        <w:t>whereas</w:t>
      </w:r>
      <w:bookmarkEnd w:id="144"/>
      <w:r w:rsidR="00E3190C">
        <w:t xml:space="preserve"> GitHub will be used for code maintenance and management.</w:t>
      </w:r>
    </w:p>
    <w:p w:rsidR="00E3190C" w:rsidP="0047036E" w:rsidRDefault="00E3190C" w14:paraId="5928207B" w14:textId="7372E586">
      <w:pPr>
        <w:spacing w:line="276" w:lineRule="auto"/>
        <w:ind w:firstLine="720"/>
        <w:rPr>
          <w:bCs/>
          <w:szCs w:val="20"/>
        </w:rPr>
      </w:pPr>
    </w:p>
    <w:p w:rsidR="00E3190C" w:rsidP="0047036E" w:rsidRDefault="27610C8F" w14:paraId="19DC3387" w14:textId="2534103F">
      <w:pPr>
        <w:spacing w:line="276" w:lineRule="auto"/>
        <w:ind w:firstLine="720"/>
      </w:pPr>
      <w:r>
        <w:t xml:space="preserve">On the SDLC side of things, most of the work is expected to take place on design and </w:t>
      </w:r>
      <w:bookmarkStart w:name="_Int_LXESNFFQ" w:id="145"/>
      <w:r w:rsidR="458E69F3">
        <w:t>development,</w:t>
      </w:r>
      <w:bookmarkEnd w:id="145"/>
      <w:r>
        <w:t xml:space="preserve"> and testing side.</w:t>
      </w:r>
    </w:p>
    <w:p w:rsidR="00E3190C" w:rsidP="0047036E" w:rsidRDefault="00E3190C" w14:paraId="72C01EE5" w14:textId="4F6E2AA8">
      <w:pPr>
        <w:spacing w:line="276" w:lineRule="auto"/>
        <w:ind w:firstLine="720"/>
        <w:rPr>
          <w:bCs/>
          <w:szCs w:val="20"/>
        </w:rPr>
      </w:pPr>
    </w:p>
    <w:p w:rsidRPr="00BB0D6C" w:rsidR="00E3190C" w:rsidP="0047036E" w:rsidRDefault="00E3190C" w14:paraId="5067456C" w14:textId="759F1E37">
      <w:pPr>
        <w:spacing w:line="276" w:lineRule="auto"/>
        <w:ind w:firstLine="720"/>
      </w:pPr>
      <w:commentRangeStart w:id="146"/>
      <w:commentRangeStart w:id="147"/>
      <w:r>
        <w:t xml:space="preserve">Further, I will make use of </w:t>
      </w:r>
      <w:r w:rsidR="004B104A">
        <w:t>agile</w:t>
      </w:r>
      <w:r>
        <w:t xml:space="preserve"> software development methodology, implementing the required features one after the other. </w:t>
      </w:r>
      <w:r w:rsidR="3973F05B">
        <w:t xml:space="preserve">We are using agile methodology over others, </w:t>
      </w:r>
      <w:r w:rsidR="3206685F">
        <w:t>as the deadlines are not very rigid, and the methodology for imple</w:t>
      </w:r>
      <w:commentRangeEnd w:id="146"/>
      <w:r>
        <w:rPr>
          <w:rStyle w:val="CommentReference"/>
        </w:rPr>
        <w:commentReference w:id="146"/>
      </w:r>
      <w:commentRangeEnd w:id="147"/>
      <w:r>
        <w:rPr>
          <w:rStyle w:val="CommentReference"/>
        </w:rPr>
        <w:commentReference w:id="147"/>
      </w:r>
      <w:r w:rsidR="3206685F">
        <w:t>menting the features is not well defined either at this point.</w:t>
      </w:r>
    </w:p>
    <w:p w:rsidR="00BB0D6C" w:rsidP="00BB0D6C" w:rsidRDefault="00BB0D6C" w14:paraId="3572AEFC" w14:textId="77777777">
      <w:pPr>
        <w:spacing w:line="360" w:lineRule="auto"/>
        <w:ind w:firstLine="720"/>
        <w:rPr>
          <w:b/>
          <w:szCs w:val="20"/>
        </w:rPr>
      </w:pPr>
    </w:p>
    <w:p w:rsidR="00BB0D6C" w:rsidP="00005B3D" w:rsidRDefault="00BB0D6C" w14:paraId="26492316" w14:textId="77777777">
      <w:pPr>
        <w:spacing w:line="480" w:lineRule="auto"/>
        <w:ind w:firstLine="720"/>
        <w:rPr>
          <w:b/>
          <w:szCs w:val="20"/>
        </w:rPr>
      </w:pPr>
    </w:p>
    <w:p w:rsidR="005E18B5" w:rsidP="005E18B5" w:rsidRDefault="005E18B5" w14:paraId="51FFAE4E" w14:textId="77777777">
      <w:pPr>
        <w:spacing w:line="480" w:lineRule="auto"/>
      </w:pPr>
    </w:p>
    <w:p w:rsidRPr="00995EA6" w:rsidR="009C6F34" w:rsidP="00C85FAC" w:rsidRDefault="009C6F34" w14:paraId="5BF286D1" w14:textId="752A34F6">
      <w:pPr>
        <w:pStyle w:val="Heading1"/>
      </w:pPr>
      <w:r>
        <w:br w:type="page"/>
      </w:r>
    </w:p>
    <w:p w:rsidRPr="00995EA6" w:rsidR="009C6F34" w:rsidP="00C85FAC" w:rsidRDefault="00995EA6" w14:paraId="58CEC69E" w14:textId="752A34F6">
      <w:pPr>
        <w:pStyle w:val="Heading1"/>
      </w:pPr>
      <w:bookmarkStart w:name="_Toc61245819" w:id="148"/>
      <w:bookmarkStart w:name="_Toc62634527" w:id="149"/>
      <w:bookmarkStart w:name="_Toc304188545" w:id="150"/>
      <w:bookmarkStart w:name="_Toc304188849" w:id="151"/>
      <w:bookmarkStart w:name="_Toc304203255" w:id="152"/>
      <w:bookmarkStart w:name="_Toc304204098" w:id="153"/>
      <w:bookmarkStart w:name="_Toc118899624" w:id="154"/>
      <w:r w:rsidRPr="00995EA6">
        <w:lastRenderedPageBreak/>
        <w:t xml:space="preserve">Chapter V: </w:t>
      </w:r>
      <w:bookmarkEnd w:id="148"/>
      <w:bookmarkEnd w:id="149"/>
      <w:bookmarkEnd w:id="150"/>
      <w:bookmarkEnd w:id="151"/>
      <w:bookmarkEnd w:id="152"/>
      <w:bookmarkEnd w:id="153"/>
      <w:r w:rsidRPr="00005B3D" w:rsidR="00005B3D">
        <w:t>Constraints, Risks, and Resources</w:t>
      </w:r>
      <w:bookmarkEnd w:id="154"/>
      <w:r w:rsidRPr="00005B3D" w:rsidR="00005B3D">
        <w:cr/>
      </w:r>
    </w:p>
    <w:p w:rsidRPr="00995EA6" w:rsidR="00DE2D3F" w:rsidP="0047036E" w:rsidRDefault="00005B3D" w14:paraId="0FA684E7" w14:textId="1F3460F0">
      <w:pPr>
        <w:pStyle w:val="Heading2"/>
        <w:spacing w:line="276" w:lineRule="auto"/>
      </w:pPr>
      <w:bookmarkStart w:name="_Toc118899625" w:id="155"/>
      <w:r w:rsidRPr="00005B3D">
        <w:t>Key constraints</w:t>
      </w:r>
      <w:bookmarkEnd w:id="155"/>
    </w:p>
    <w:p w:rsidR="00B7541E" w:rsidP="0047036E" w:rsidRDefault="09A06658" w14:paraId="02453BCF" w14:textId="6841C750">
      <w:pPr>
        <w:spacing w:line="276" w:lineRule="auto"/>
        <w:ind w:firstLine="720"/>
      </w:pPr>
      <w:bookmarkStart w:name="_Int_QKgvK8mJ" w:id="156"/>
      <w:r>
        <w:t>The biggest constraint in this project is expected to be time availability and technical knowledge of the systems that must be built.</w:t>
      </w:r>
      <w:bookmarkEnd w:id="156"/>
      <w:r w:rsidR="37B8A95E">
        <w:t xml:space="preserve"> As of now, I </w:t>
      </w:r>
      <w:bookmarkStart w:name="_Int_kXQ5HOc9" w:id="157"/>
      <w:r w:rsidR="4EA741F6">
        <w:t>do not</w:t>
      </w:r>
      <w:bookmarkEnd w:id="157"/>
      <w:r w:rsidR="37B8A95E">
        <w:t xml:space="preserve"> anticipate any other constraints like monetary or computational resources. </w:t>
      </w:r>
    </w:p>
    <w:p w:rsidR="00005B3D" w:rsidP="0047036E" w:rsidRDefault="00005B3D" w14:paraId="795ADB84" w14:textId="77777777">
      <w:pPr>
        <w:spacing w:line="276" w:lineRule="auto"/>
        <w:rPr>
          <w:b/>
          <w:szCs w:val="20"/>
        </w:rPr>
      </w:pPr>
      <w:r w:rsidRPr="00005B3D">
        <w:rPr>
          <w:b/>
          <w:szCs w:val="20"/>
        </w:rPr>
        <w:t>Resources you will need for success</w:t>
      </w:r>
    </w:p>
    <w:p w:rsidR="00A67DC7" w:rsidP="0047036E" w:rsidRDefault="37B8A95E" w14:paraId="5E99A82C" w14:textId="04CA4AE9">
      <w:pPr>
        <w:spacing w:line="276" w:lineRule="auto"/>
        <w:ind w:firstLine="720"/>
      </w:pPr>
      <w:r>
        <w:t xml:space="preserve">As of now, there are no factors that are outside my control. In the aspirational goals for the project, we might need to obtain code from some other systems, that use browser-based machine learning for object detection.  But, </w:t>
      </w:r>
      <w:bookmarkStart w:name="_Int_8obSfkFT" w:id="158"/>
      <w:r w:rsidR="5C37E759">
        <w:t>for the</w:t>
      </w:r>
      <w:bookmarkEnd w:id="158"/>
      <w:r>
        <w:t xml:space="preserve"> expected success level, no external resources are expected to be required.</w:t>
      </w:r>
    </w:p>
    <w:p w:rsidRPr="00995EA6" w:rsidR="00A67DC7" w:rsidP="0047036E" w:rsidRDefault="00005B3D" w14:paraId="47D57B9F" w14:textId="25FCD386">
      <w:pPr>
        <w:pStyle w:val="Heading2"/>
        <w:spacing w:line="276" w:lineRule="auto"/>
      </w:pPr>
      <w:r w:rsidRPr="00005B3D">
        <w:t xml:space="preserve"> </w:t>
      </w:r>
      <w:bookmarkStart w:name="_Toc118899626" w:id="159"/>
      <w:r w:rsidRPr="00005B3D">
        <w:t>Risks you anticipate</w:t>
      </w:r>
      <w:bookmarkEnd w:id="159"/>
    </w:p>
    <w:p w:rsidR="00A67DC7" w:rsidP="0047036E" w:rsidRDefault="00A3441A" w14:paraId="63F46238" w14:textId="4A211062">
      <w:pPr>
        <w:spacing w:line="276" w:lineRule="auto"/>
        <w:ind w:firstLine="720"/>
      </w:pPr>
      <w:r>
        <w:t>The biggest risk is missing on the provided timelines, which could lead to a delay in the development of this project and consequently the project defense.</w:t>
      </w:r>
    </w:p>
    <w:p w:rsidR="00005B3D" w:rsidP="00545408" w:rsidRDefault="00005B3D" w14:paraId="492BF804" w14:textId="36D69496">
      <w:pPr>
        <w:spacing w:line="480" w:lineRule="auto"/>
        <w:ind w:firstLine="720"/>
      </w:pPr>
    </w:p>
    <w:p w:rsidR="00005B3D" w:rsidP="00545408" w:rsidRDefault="00005B3D" w14:paraId="610EFDE1" w14:textId="044F85B0">
      <w:pPr>
        <w:spacing w:line="480" w:lineRule="auto"/>
        <w:ind w:firstLine="720"/>
      </w:pPr>
    </w:p>
    <w:p w:rsidR="00005B3D" w:rsidP="00545408" w:rsidRDefault="00005B3D" w14:paraId="79C865E9" w14:textId="42E40578">
      <w:pPr>
        <w:spacing w:line="480" w:lineRule="auto"/>
        <w:ind w:firstLine="720"/>
      </w:pPr>
    </w:p>
    <w:p w:rsidR="00005B3D" w:rsidP="00545408" w:rsidRDefault="00005B3D" w14:paraId="40B29666" w14:textId="337871A6">
      <w:pPr>
        <w:spacing w:line="480" w:lineRule="auto"/>
        <w:ind w:firstLine="720"/>
      </w:pPr>
    </w:p>
    <w:p w:rsidR="00005B3D" w:rsidP="00545408" w:rsidRDefault="00005B3D" w14:paraId="2EACBE61" w14:textId="18C05F9A">
      <w:pPr>
        <w:spacing w:line="480" w:lineRule="auto"/>
        <w:ind w:firstLine="720"/>
      </w:pPr>
    </w:p>
    <w:p w:rsidR="00005B3D" w:rsidP="00545408" w:rsidRDefault="00005B3D" w14:paraId="272058CF" w14:textId="343336A4">
      <w:pPr>
        <w:spacing w:line="480" w:lineRule="auto"/>
        <w:ind w:firstLine="720"/>
      </w:pPr>
    </w:p>
    <w:p w:rsidR="00005B3D" w:rsidP="00545408" w:rsidRDefault="00005B3D" w14:paraId="2BC40BB8" w14:textId="544F4D80">
      <w:pPr>
        <w:spacing w:line="480" w:lineRule="auto"/>
        <w:ind w:firstLine="720"/>
      </w:pPr>
    </w:p>
    <w:p w:rsidR="00005B3D" w:rsidP="00545408" w:rsidRDefault="00005B3D" w14:paraId="015D0B89" w14:textId="7549E156">
      <w:pPr>
        <w:spacing w:line="480" w:lineRule="auto"/>
        <w:ind w:firstLine="720"/>
      </w:pPr>
    </w:p>
    <w:p w:rsidR="00005B3D" w:rsidP="00545408" w:rsidRDefault="00005B3D" w14:paraId="2E569E20" w14:textId="1AEFB78B">
      <w:pPr>
        <w:spacing w:line="480" w:lineRule="auto"/>
        <w:ind w:firstLine="720"/>
      </w:pPr>
    </w:p>
    <w:p w:rsidR="00005B3D" w:rsidP="00545408" w:rsidRDefault="00005B3D" w14:paraId="79611553" w14:textId="46AB7403">
      <w:pPr>
        <w:spacing w:line="480" w:lineRule="auto"/>
        <w:ind w:firstLine="720"/>
      </w:pPr>
    </w:p>
    <w:p w:rsidR="00A3441A" w:rsidP="0047036E" w:rsidRDefault="00A3441A" w14:paraId="1956670D" w14:textId="16A46706">
      <w:pPr>
        <w:spacing w:line="480" w:lineRule="auto"/>
        <w:rPr>
          <w:b/>
          <w:szCs w:val="20"/>
        </w:rPr>
      </w:pPr>
    </w:p>
    <w:p w:rsidR="0047036E" w:rsidP="0047036E" w:rsidRDefault="0047036E" w14:paraId="3C110F72" w14:textId="77777777">
      <w:pPr>
        <w:spacing w:line="480" w:lineRule="auto"/>
      </w:pPr>
    </w:p>
    <w:p w:rsidR="009743F5" w:rsidP="009743F5" w:rsidRDefault="009743F5" w14:paraId="4553E0AD" w14:textId="3DDF3419">
      <w:pPr>
        <w:spacing w:line="480" w:lineRule="auto"/>
        <w:ind w:firstLine="720"/>
      </w:pPr>
    </w:p>
    <w:p w:rsidR="00005B3D" w:rsidP="00545408" w:rsidRDefault="00005B3D" w14:paraId="1A1D67A6" w14:textId="7E282A85">
      <w:pPr>
        <w:spacing w:line="480" w:lineRule="auto"/>
        <w:ind w:firstLine="720"/>
      </w:pPr>
    </w:p>
    <w:p w:rsidR="0042489C" w:rsidP="00545408" w:rsidRDefault="0042489C" w14:paraId="65F43384" w14:textId="64692AE3">
      <w:pPr>
        <w:spacing w:line="480" w:lineRule="auto"/>
        <w:ind w:firstLine="720"/>
      </w:pPr>
    </w:p>
    <w:p w:rsidR="0042489C" w:rsidP="00545408" w:rsidRDefault="0042489C" w14:paraId="319F41CC" w14:textId="45AC0833">
      <w:pPr>
        <w:spacing w:line="480" w:lineRule="auto"/>
        <w:ind w:firstLine="720"/>
      </w:pPr>
    </w:p>
    <w:p w:rsidR="00C3072A" w:rsidP="00C85FAC" w:rsidRDefault="009743F5" w14:paraId="3C9E7583" w14:textId="5F8AB027">
      <w:pPr>
        <w:pStyle w:val="Heading1"/>
      </w:pPr>
      <w:bookmarkStart w:name="_Toc118899627" w:id="160"/>
      <w:r w:rsidRPr="00995EA6">
        <w:t>Chapter V</w:t>
      </w:r>
      <w:r>
        <w:t>I</w:t>
      </w:r>
      <w:r w:rsidRPr="00995EA6">
        <w:t xml:space="preserve">: </w:t>
      </w:r>
      <w:r w:rsidR="00C3072A">
        <w:t>Evidence</w:t>
      </w:r>
      <w:bookmarkEnd w:id="160"/>
    </w:p>
    <w:p w:rsidRPr="00C3072A" w:rsidR="009743F5" w:rsidP="00C85FAC" w:rsidRDefault="009743F5" w14:paraId="5F57BE3A" w14:textId="7002F5D9">
      <w:pPr>
        <w:pStyle w:val="Heading1"/>
      </w:pPr>
      <w:bookmarkStart w:name="_Toc118899628" w:id="161"/>
      <w:r w:rsidRPr="00C3072A">
        <w:t>Evidence</w:t>
      </w:r>
      <w:bookmarkEnd w:id="161"/>
    </w:p>
    <w:p w:rsidR="00005B3D" w:rsidP="00545408" w:rsidRDefault="2A007330" w14:paraId="6F0CF692" w14:textId="29B74CF8">
      <w:pPr>
        <w:spacing w:line="480" w:lineRule="auto"/>
        <w:ind w:firstLine="720"/>
      </w:pPr>
      <w:r>
        <w:t xml:space="preserve">This is a master’s project, that will involve developing some features from scratch. There are claims made as such that require </w:t>
      </w:r>
      <w:bookmarkStart w:name="_Int_ij7EsVwG" w:id="162"/>
      <w:r w:rsidR="6AB5BA05">
        <w:t>the presentation of</w:t>
      </w:r>
      <w:bookmarkEnd w:id="162"/>
      <w:r>
        <w:t xml:space="preserve"> </w:t>
      </w:r>
      <w:bookmarkStart w:name="_Int_x8oPohBf" w:id="163"/>
      <w:r w:rsidR="2E86887C">
        <w:t>evidence</w:t>
      </w:r>
      <w:bookmarkEnd w:id="163"/>
      <w:r>
        <w:t>.</w:t>
      </w:r>
    </w:p>
    <w:p w:rsidR="00005B3D" w:rsidP="00545408" w:rsidRDefault="00005B3D" w14:paraId="4462E699" w14:textId="572EC6D9">
      <w:pPr>
        <w:spacing w:line="480" w:lineRule="auto"/>
        <w:ind w:firstLine="720"/>
      </w:pPr>
    </w:p>
    <w:p w:rsidR="00005B3D" w:rsidP="00545408" w:rsidRDefault="00005B3D" w14:paraId="388F57C3" w14:textId="0EC2790C">
      <w:pPr>
        <w:spacing w:line="480" w:lineRule="auto"/>
        <w:ind w:firstLine="720"/>
      </w:pPr>
    </w:p>
    <w:p w:rsidR="00005B3D" w:rsidP="00545408" w:rsidRDefault="00005B3D" w14:paraId="4BADD55B" w14:textId="528BA266">
      <w:pPr>
        <w:spacing w:line="480" w:lineRule="auto"/>
        <w:ind w:firstLine="720"/>
      </w:pPr>
    </w:p>
    <w:p w:rsidR="00005B3D" w:rsidP="00545408" w:rsidRDefault="00005B3D" w14:paraId="51E213BF" w14:textId="77777777">
      <w:pPr>
        <w:spacing w:line="480" w:lineRule="auto"/>
        <w:ind w:firstLine="720"/>
      </w:pPr>
    </w:p>
    <w:p w:rsidR="00005B3D" w:rsidP="00C85FAC" w:rsidRDefault="00005B3D" w14:paraId="785F6693" w14:textId="48FFB2B9">
      <w:pPr>
        <w:pStyle w:val="Heading1"/>
      </w:pPr>
      <w:bookmarkStart w:name="_Toc61245820" w:id="164"/>
      <w:bookmarkStart w:name="_Toc62364628" w:id="165"/>
      <w:bookmarkStart w:name="_Toc62634531" w:id="166"/>
      <w:bookmarkStart w:name="_Toc304188550" w:id="167"/>
      <w:bookmarkStart w:name="_Toc304188854" w:id="168"/>
      <w:bookmarkStart w:name="_Toc304203260" w:id="169"/>
      <w:bookmarkStart w:name="_Toc304204103" w:id="170"/>
    </w:p>
    <w:p w:rsidR="009743F5" w:rsidP="009743F5" w:rsidRDefault="009743F5" w14:paraId="147844D7" w14:textId="64F5B994"/>
    <w:p w:rsidR="009743F5" w:rsidP="009743F5" w:rsidRDefault="009743F5" w14:paraId="41DD5BED" w14:textId="641C61EC"/>
    <w:p w:rsidR="009743F5" w:rsidP="009743F5" w:rsidRDefault="009743F5" w14:paraId="2FE577DF" w14:textId="11347763"/>
    <w:p w:rsidR="009743F5" w:rsidP="009743F5" w:rsidRDefault="009743F5" w14:paraId="24D4CE7C" w14:textId="13022365"/>
    <w:p w:rsidR="009743F5" w:rsidP="009743F5" w:rsidRDefault="009743F5" w14:paraId="5414A3F2" w14:textId="36E254FB"/>
    <w:p w:rsidR="009743F5" w:rsidP="009743F5" w:rsidRDefault="009743F5" w14:paraId="23E2E166" w14:textId="51EDD315"/>
    <w:p w:rsidR="009743F5" w:rsidP="009743F5" w:rsidRDefault="009743F5" w14:paraId="2BC79BFB" w14:textId="23B7AD60"/>
    <w:p w:rsidR="009743F5" w:rsidP="009743F5" w:rsidRDefault="009743F5" w14:paraId="5882F066" w14:textId="324D5F8F"/>
    <w:p w:rsidR="009743F5" w:rsidP="009743F5" w:rsidRDefault="009743F5" w14:paraId="5D57B701" w14:textId="09149B33"/>
    <w:p w:rsidR="009743F5" w:rsidP="009743F5" w:rsidRDefault="009743F5" w14:paraId="03B8AD25" w14:textId="5ED71C09"/>
    <w:p w:rsidRPr="009743F5" w:rsidR="009743F5" w:rsidP="009743F5" w:rsidRDefault="009743F5" w14:paraId="7D5B7CED" w14:textId="77777777"/>
    <w:p w:rsidR="00C3072A" w:rsidP="00C85FAC" w:rsidRDefault="00C3072A" w14:paraId="674CF0F8" w14:textId="77777777">
      <w:pPr>
        <w:pStyle w:val="Heading1"/>
      </w:pPr>
    </w:p>
    <w:p w:rsidR="00C3072A" w:rsidP="00C85FAC" w:rsidRDefault="00C3072A" w14:paraId="622C8092" w14:textId="77777777">
      <w:pPr>
        <w:pStyle w:val="Heading1"/>
      </w:pPr>
    </w:p>
    <w:p w:rsidR="00C3072A" w:rsidP="00C85FAC" w:rsidRDefault="00C3072A" w14:paraId="11289543" w14:textId="77777777">
      <w:pPr>
        <w:pStyle w:val="Heading1"/>
      </w:pPr>
    </w:p>
    <w:p w:rsidR="00C3072A" w:rsidP="00C85FAC" w:rsidRDefault="00C3072A" w14:paraId="6E1295CF" w14:textId="77777777">
      <w:pPr>
        <w:pStyle w:val="Heading1"/>
      </w:pPr>
    </w:p>
    <w:p w:rsidR="00C3072A" w:rsidP="00C85FAC" w:rsidRDefault="00C3072A" w14:paraId="4FDDCCDB" w14:textId="77777777">
      <w:pPr>
        <w:pStyle w:val="Heading1"/>
      </w:pPr>
    </w:p>
    <w:p w:rsidR="00C3072A" w:rsidP="00C85FAC" w:rsidRDefault="00C3072A" w14:paraId="6A8E88F5" w14:textId="77777777">
      <w:pPr>
        <w:pStyle w:val="Heading1"/>
      </w:pPr>
    </w:p>
    <w:p w:rsidR="00C3072A" w:rsidP="00C85FAC" w:rsidRDefault="00C3072A" w14:paraId="6245CDA4" w14:textId="2AEF073D">
      <w:pPr>
        <w:pStyle w:val="Heading1"/>
      </w:pPr>
    </w:p>
    <w:p w:rsidR="00C3072A" w:rsidP="00C3072A" w:rsidRDefault="00C3072A" w14:paraId="2EF56FE6" w14:textId="18D2A200"/>
    <w:p w:rsidR="00C3072A" w:rsidP="00C3072A" w:rsidRDefault="00C3072A" w14:paraId="639D8C80" w14:textId="2E23F4AD"/>
    <w:p w:rsidR="00C3072A" w:rsidP="00C3072A" w:rsidRDefault="00C3072A" w14:paraId="346E5316" w14:textId="07763C5A"/>
    <w:p w:rsidRPr="00C3072A" w:rsidR="00C3072A" w:rsidP="00C3072A" w:rsidRDefault="00C3072A" w14:paraId="5DF5F580" w14:textId="77777777"/>
    <w:p w:rsidRPr="00FB3702" w:rsidR="009C6F34" w:rsidP="00C85FAC" w:rsidRDefault="009C6F34" w14:paraId="2EABBE11" w14:textId="3563929E">
      <w:pPr>
        <w:pStyle w:val="Heading1"/>
      </w:pPr>
    </w:p>
    <w:p w:rsidRPr="00FB3702" w:rsidR="009C6F34" w:rsidP="00C85FAC" w:rsidRDefault="009C6F34" w14:paraId="0E1EDBEF" w14:textId="5313492B">
      <w:pPr>
        <w:pStyle w:val="Heading1"/>
      </w:pPr>
    </w:p>
    <w:p w:rsidRPr="00FB3702" w:rsidR="009C6F34" w:rsidP="00C85FAC" w:rsidRDefault="008C19CE" w14:paraId="3494D9D1" w14:textId="492D893A">
      <w:pPr>
        <w:pStyle w:val="Heading1"/>
      </w:pPr>
      <w:bookmarkStart w:name="_Toc118899629" w:id="171"/>
      <w:commentRangeStart w:id="172"/>
      <w:commentRangeStart w:id="173"/>
      <w:r>
        <w:t>References</w:t>
      </w:r>
      <w:bookmarkEnd w:id="164"/>
      <w:bookmarkEnd w:id="165"/>
      <w:bookmarkEnd w:id="166"/>
      <w:bookmarkEnd w:id="167"/>
      <w:bookmarkEnd w:id="168"/>
      <w:bookmarkEnd w:id="169"/>
      <w:bookmarkEnd w:id="170"/>
      <w:commentRangeEnd w:id="172"/>
      <w:r>
        <w:rPr>
          <w:rStyle w:val="CommentReference"/>
        </w:rPr>
        <w:commentReference w:id="172"/>
      </w:r>
      <w:commentRangeEnd w:id="173"/>
      <w:r>
        <w:rPr>
          <w:rStyle w:val="CommentReference"/>
        </w:rPr>
        <w:commentReference w:id="173"/>
      </w:r>
      <w:bookmarkEnd w:id="171"/>
    </w:p>
    <w:bookmarkStart w:name="_Toc118899630" w:displacedByCustomXml="next" w:id="174"/>
    <w:sdt>
      <w:sdtPr>
        <w:rPr>
          <w:b w:val="0"/>
          <w:szCs w:val="24"/>
        </w:rPr>
        <w:id w:val="1127507194"/>
        <w:docPartObj>
          <w:docPartGallery w:val="Bibliographies"/>
          <w:docPartUnique/>
        </w:docPartObj>
      </w:sdtPr>
      <w:sdtEndPr/>
      <w:sdtContent>
        <w:p w:rsidR="0002658E" w:rsidP="00C85FAC" w:rsidRDefault="0002658E" w14:paraId="6BFF12CB" w14:textId="6AA8D9CE">
          <w:pPr>
            <w:pStyle w:val="Heading1"/>
          </w:pPr>
          <w:r>
            <w:t>References</w:t>
          </w:r>
          <w:bookmarkEnd w:id="174"/>
        </w:p>
        <w:sdt>
          <w:sdtPr>
            <w:id w:val="-573587230"/>
            <w:bibliography/>
          </w:sdtPr>
          <w:sdtEndPr/>
          <w:sdtContent>
            <w:p w:rsidR="00C85FAC" w:rsidP="00C85FAC" w:rsidRDefault="0002658E" w14:paraId="0D5958F4" w14:textId="55D31A54">
              <w:pPr>
                <w:pStyle w:val="Bibliography"/>
                <w:ind w:left="720" w:hanging="720"/>
                <w:rPr>
                  <w:noProof/>
                </w:rPr>
              </w:pPr>
              <w:r>
                <w:fldChar w:fldCharType="begin"/>
              </w:r>
              <w:r>
                <w:instrText xml:space="preserve"> BIBLIOGRAPHY </w:instrText>
              </w:r>
              <w:r>
                <w:fldChar w:fldCharType="separate"/>
              </w:r>
              <w:r w:rsidR="00C85FAC">
                <w:rPr>
                  <w:noProof/>
                </w:rPr>
                <w:t xml:space="preserve">Arisoy, A. (2016). </w:t>
              </w:r>
              <w:r w:rsidR="00C85FAC">
                <w:rPr>
                  <w:i/>
                  <w:iCs/>
                  <w:noProof/>
                </w:rPr>
                <w:t>Exploratory Wayfinding in Wide Field Ethnography.</w:t>
              </w:r>
              <w:r w:rsidR="00C85FAC">
                <w:rPr>
                  <w:noProof/>
                </w:rPr>
                <w:t xml:space="preserve"> Retrieved from Professor David Socha'a Google Drive.</w:t>
              </w:r>
            </w:p>
            <w:p w:rsidR="00C85FAC" w:rsidP="00C85FAC" w:rsidRDefault="00C85FAC" w14:paraId="37B63EAA" w14:textId="693629AC">
              <w:pPr>
                <w:pStyle w:val="Bibliography"/>
                <w:ind w:left="720" w:hanging="720"/>
                <w:rPr>
                  <w:noProof/>
                </w:rPr>
              </w:pPr>
              <w:r>
                <w:rPr>
                  <w:i/>
                  <w:iCs/>
                  <w:noProof/>
                </w:rPr>
                <w:t>Awesome Video Player</w:t>
              </w:r>
              <w:r>
                <w:rPr>
                  <w:noProof/>
                </w:rPr>
                <w:t>. (2022). Retrieved from http://www.awesomevideoplayer.com/</w:t>
              </w:r>
            </w:p>
            <w:p w:rsidR="00C85FAC" w:rsidP="00C85FAC" w:rsidRDefault="00C85FAC" w14:paraId="658ED82C" w14:textId="250B1834">
              <w:pPr>
                <w:pStyle w:val="Bibliography"/>
                <w:ind w:left="720" w:hanging="720"/>
                <w:rPr>
                  <w:noProof/>
                </w:rPr>
              </w:pPr>
              <w:r>
                <w:rPr>
                  <w:noProof/>
                </w:rPr>
                <w:t xml:space="preserve">Cafaro, M. (2017). </w:t>
              </w:r>
              <w:r>
                <w:rPr>
                  <w:i/>
                  <w:iCs/>
                  <w:noProof/>
                </w:rPr>
                <w:t>A Web System in Support of Wide-Field Ethnography</w:t>
              </w:r>
              <w:r>
                <w:rPr>
                  <w:noProof/>
                </w:rPr>
                <w:t>. Retrieved from Professor Socha's Google Drive.</w:t>
              </w:r>
            </w:p>
            <w:p w:rsidR="00C85FAC" w:rsidP="00C85FAC" w:rsidRDefault="00C85FAC" w14:paraId="3407F6B6" w14:textId="0413F691">
              <w:pPr>
                <w:pStyle w:val="Bibliography"/>
                <w:ind w:left="720" w:hanging="720"/>
                <w:rPr>
                  <w:noProof/>
                </w:rPr>
              </w:pPr>
              <w:r>
                <w:rPr>
                  <w:noProof/>
                </w:rPr>
                <w:t xml:space="preserve">Intelligent Video Solutions. (2022). </w:t>
              </w:r>
              <w:r>
                <w:rPr>
                  <w:i/>
                  <w:iCs/>
                  <w:noProof/>
                </w:rPr>
                <w:t>VALT (Video, Audio, Learning Tool)</w:t>
              </w:r>
              <w:r>
                <w:rPr>
                  <w:noProof/>
                </w:rPr>
                <w:t>. Retrieved from Intelligent Video Solutions: https://www.ipivs.com/products/valt-software</w:t>
              </w:r>
            </w:p>
            <w:p w:rsidR="00C85FAC" w:rsidP="00C85FAC" w:rsidRDefault="00C85FAC" w14:paraId="30907F15" w14:textId="5D92BFF9">
              <w:pPr>
                <w:pStyle w:val="Bibliography"/>
                <w:ind w:left="720" w:hanging="720"/>
                <w:rPr>
                  <w:noProof/>
                </w:rPr>
              </w:pPr>
              <w:r>
                <w:rPr>
                  <w:noProof/>
                </w:rPr>
                <w:t xml:space="preserve">Oga, S., &amp; Socha, D. (2016, February 14). </w:t>
              </w:r>
              <w:r>
                <w:rPr>
                  <w:i/>
                  <w:iCs/>
                  <w:noProof/>
                </w:rPr>
                <w:t>A System to Support Qualitative Research on Large Multimedia Data Sets.</w:t>
              </w:r>
              <w:r>
                <w:rPr>
                  <w:noProof/>
                </w:rPr>
                <w:t xml:space="preserve"> Retrieved from Beam Coffer Dataset.</w:t>
              </w:r>
            </w:p>
            <w:p w:rsidR="00C85FAC" w:rsidP="00C85FAC" w:rsidRDefault="00C85FAC" w14:paraId="32680FBD" w14:textId="4D275D29">
              <w:pPr>
                <w:pStyle w:val="Bibliography"/>
                <w:ind w:left="720" w:hanging="720"/>
                <w:rPr>
                  <w:noProof/>
                </w:rPr>
              </w:pPr>
              <w:r>
                <w:rPr>
                  <w:noProof/>
                </w:rPr>
                <w:t xml:space="preserve">Socha, D. (2019, February 13). BeamCoffer Dataset: Professional Software Developers Collaborating in the Wild. </w:t>
              </w:r>
              <w:r>
                <w:rPr>
                  <w:i/>
                  <w:iCs/>
                  <w:noProof/>
                </w:rPr>
                <w:t>University of Washington Bothell CSS Technical Report, TR-09-15.</w:t>
              </w:r>
              <w:r>
                <w:rPr>
                  <w:noProof/>
                </w:rPr>
                <w:t>, pp. 1-14.</w:t>
              </w:r>
            </w:p>
            <w:p w:rsidR="00C85FAC" w:rsidP="00C85FAC" w:rsidRDefault="00C85FAC" w14:paraId="5D308798" w14:textId="1240FE06">
              <w:pPr>
                <w:pStyle w:val="Bibliography"/>
                <w:ind w:left="720" w:hanging="720"/>
                <w:rPr>
                  <w:noProof/>
                </w:rPr>
              </w:pPr>
              <w:r>
                <w:rPr>
                  <w:noProof/>
                </w:rPr>
                <w:t xml:space="preserve">Socha, D., &amp; Sutanto, K. (2015). The “Pair” as a Problematic Unit of Analysis for. </w:t>
              </w:r>
              <w:r>
                <w:rPr>
                  <w:i/>
                  <w:iCs/>
                  <w:noProof/>
                </w:rPr>
                <w:t>Cooperative and Human Aspects of Software Engineering (CHASE).</w:t>
              </w:r>
              <w:r>
                <w:rPr>
                  <w:noProof/>
                </w:rPr>
                <w:t xml:space="preserve"> </w:t>
              </w:r>
            </w:p>
            <w:p w:rsidR="00C85FAC" w:rsidP="00C85FAC" w:rsidRDefault="00C85FAC" w14:paraId="29CECC6E" w14:textId="092AF9AD">
              <w:pPr>
                <w:pStyle w:val="Bibliography"/>
                <w:ind w:left="720" w:hanging="720"/>
                <w:rPr>
                  <w:noProof/>
                </w:rPr>
              </w:pPr>
              <w:r>
                <w:rPr>
                  <w:noProof/>
                </w:rPr>
                <w:t xml:space="preserve">Socha, D., &amp; Tenenberg, J. (2013). Navigating Constraints: The Design Work of Professional Software Developers. </w:t>
              </w:r>
              <w:r>
                <w:rPr>
                  <w:i/>
                  <w:iCs/>
                  <w:noProof/>
                </w:rPr>
                <w:t>CHI "Changing Perspectives".</w:t>
              </w:r>
              <w:r>
                <w:rPr>
                  <w:noProof/>
                </w:rPr>
                <w:t xml:space="preserve"> </w:t>
              </w:r>
            </w:p>
            <w:p w:rsidR="00C85FAC" w:rsidP="00C85FAC" w:rsidRDefault="00C85FAC" w14:paraId="7D855540" w14:textId="1CE0130F">
              <w:pPr>
                <w:pStyle w:val="Bibliography"/>
                <w:ind w:left="720" w:hanging="720"/>
                <w:rPr>
                  <w:noProof/>
                </w:rPr>
              </w:pPr>
              <w:r>
                <w:rPr>
                  <w:noProof/>
                </w:rPr>
                <w:t xml:space="preserve">Socha, D., Adams, R., Franznick, K., Roth, W.-M., Sullivan, K., Tenenberg, J., &amp; Walter, S. (2016). Wide-Field Ethnography: Studying Software Engineering in 2025 and Beyond. </w:t>
              </w:r>
              <w:r>
                <w:rPr>
                  <w:i/>
                  <w:iCs/>
                  <w:noProof/>
                </w:rPr>
                <w:t>2016 IEEE/ACM 38th International Conference on Software Engineering Companion (ICSE-C)</w:t>
              </w:r>
              <w:r>
                <w:rPr>
                  <w:noProof/>
                </w:rPr>
                <w:t>, 797-800.</w:t>
              </w:r>
            </w:p>
            <w:p w:rsidR="00C85FAC" w:rsidP="00C85FAC" w:rsidRDefault="00C85FAC" w14:paraId="7F24686A" w14:textId="2E279E78">
              <w:pPr>
                <w:pStyle w:val="Bibliography"/>
                <w:ind w:left="720" w:hanging="720"/>
                <w:rPr>
                  <w:noProof/>
                </w:rPr>
              </w:pPr>
              <w:r>
                <w:rPr>
                  <w:noProof/>
                </w:rPr>
                <w:t xml:space="preserve">Socha, D., Jornet, A., &amp; Adams, R. (2016, October). </w:t>
              </w:r>
              <w:r>
                <w:rPr>
                  <w:i/>
                  <w:iCs/>
                  <w:noProof/>
                </w:rPr>
                <w:t>Wide Field Ethnography and Exploratory Analysis of Large Ethnographic Datasets.</w:t>
              </w:r>
              <w:r>
                <w:rPr>
                  <w:noProof/>
                </w:rPr>
                <w:t xml:space="preserve"> Retrieved from Human-Centered Data Science @ CSCW 2016: https://cscw2016hcds.files.wordpress.com/2015/10/socha_hcds2016.pdf</w:t>
              </w:r>
            </w:p>
            <w:p w:rsidR="00C85FAC" w:rsidP="00C85FAC" w:rsidRDefault="00C85FAC" w14:paraId="32C6A790" w14:textId="5FC324DA">
              <w:pPr>
                <w:pStyle w:val="Bibliography"/>
                <w:ind w:left="720" w:hanging="720"/>
                <w:rPr>
                  <w:noProof/>
                </w:rPr>
              </w:pPr>
              <w:r>
                <w:rPr>
                  <w:noProof/>
                </w:rPr>
                <w:t xml:space="preserve">Vasisht, S. (2017). </w:t>
              </w:r>
              <w:r>
                <w:rPr>
                  <w:i/>
                  <w:iCs/>
                  <w:noProof/>
                </w:rPr>
                <w:t>Video-based People Tracking.</w:t>
              </w:r>
              <w:r>
                <w:rPr>
                  <w:noProof/>
                </w:rPr>
                <w:t xml:space="preserve"> Retrieved from Professor David Socha's Google Drive.</w:t>
              </w:r>
            </w:p>
            <w:p w:rsidR="00C85FAC" w:rsidP="00C85FAC" w:rsidRDefault="00C85FAC" w14:paraId="0A171F4D" w14:textId="6A771A37">
              <w:pPr>
                <w:pStyle w:val="Bibliography"/>
                <w:ind w:left="720" w:hanging="720"/>
                <w:rPr>
                  <w:noProof/>
                </w:rPr>
              </w:pPr>
              <w:r>
                <w:rPr>
                  <w:i/>
                  <w:iCs/>
                  <w:noProof/>
                </w:rPr>
                <w:t>VideoLAN</w:t>
              </w:r>
              <w:r>
                <w:rPr>
                  <w:noProof/>
                </w:rPr>
                <w:t>. (2022). Retrieved from VLC Media Player: https://www.videolan.org/</w:t>
              </w:r>
            </w:p>
            <w:p w:rsidR="00C85FAC" w:rsidP="00C85FAC" w:rsidRDefault="00C85FAC" w14:paraId="3418743C" w14:textId="6EC624B7">
              <w:pPr>
                <w:pStyle w:val="Bibliography"/>
                <w:ind w:left="720" w:hanging="720"/>
                <w:rPr>
                  <w:noProof/>
                </w:rPr>
              </w:pPr>
              <w:r>
                <w:rPr>
                  <w:noProof/>
                </w:rPr>
                <w:t xml:space="preserve">Wang, W. (2016). </w:t>
              </w:r>
              <w:r>
                <w:rPr>
                  <w:i/>
                  <w:iCs/>
                  <w:noProof/>
                </w:rPr>
                <w:t>Building Cloud Based Software Systems To Support Collaborative Analysis Of Large, Multi-stream, Multi-modal Datasets of Physical-Cyber-Social Systems.</w:t>
              </w:r>
              <w:r>
                <w:rPr>
                  <w:noProof/>
                </w:rPr>
                <w:t xml:space="preserve"> Retrieved from Professor David Socha's Google Drive.</w:t>
              </w:r>
            </w:p>
            <w:p w:rsidR="00C85FAC" w:rsidP="00C85FAC" w:rsidRDefault="00C85FAC" w14:paraId="29300288" w14:textId="0132500C">
              <w:pPr>
                <w:pStyle w:val="Bibliography"/>
                <w:ind w:left="720" w:hanging="720"/>
                <w:rPr>
                  <w:noProof/>
                </w:rPr>
              </w:pPr>
              <w:r>
                <w:rPr>
                  <w:noProof/>
                </w:rPr>
                <w:t xml:space="preserve">Woods, D. (2022, September). </w:t>
              </w:r>
              <w:r>
                <w:rPr>
                  <w:i/>
                  <w:iCs/>
                  <w:noProof/>
                </w:rPr>
                <w:t>Qualitative Analysis Software for Researchers</w:t>
              </w:r>
              <w:r>
                <w:rPr>
                  <w:noProof/>
                </w:rPr>
                <w:t>. Retrieved from Transana.com: https://www.transana.com/</w:t>
              </w:r>
            </w:p>
            <w:p w:rsidR="0002658E" w:rsidP="00C85FAC" w:rsidRDefault="0002658E" w14:paraId="3380EE28" w14:textId="7A886186">
              <w:r>
                <w:rPr>
                  <w:b/>
                  <w:bCs/>
                  <w:noProof/>
                </w:rPr>
                <w:fldChar w:fldCharType="end"/>
              </w:r>
            </w:p>
          </w:sdtContent>
        </w:sdt>
      </w:sdtContent>
    </w:sdt>
    <w:p w:rsidR="00C3072A" w:rsidP="0002658E" w:rsidRDefault="00C3072A" w14:paraId="2C28E744" w14:textId="4122B824"/>
    <w:p w:rsidR="003D0CB9" w:rsidP="003D0CB9" w:rsidRDefault="003D0CB9" w14:paraId="1B386190" w14:textId="77777777">
      <w:pPr>
        <w:ind w:left="720" w:hanging="720"/>
      </w:pPr>
    </w:p>
    <w:p w:rsidR="004A00C1" w:rsidP="00C85FAC" w:rsidRDefault="004A00C1" w14:paraId="04E03DAA" w14:textId="02CE477E">
      <w:pPr>
        <w:pStyle w:val="Heading1"/>
      </w:pPr>
      <w:r>
        <w:br w:type="page"/>
      </w:r>
    </w:p>
    <w:p w:rsidR="004A00C1" w:rsidP="00C85FAC" w:rsidRDefault="004A00C1" w14:paraId="29AA5B41" w14:textId="72232408">
      <w:pPr>
        <w:pStyle w:val="Heading1"/>
      </w:pPr>
      <w:bookmarkStart w:name="_Toc118899631" w:id="175"/>
      <w:r>
        <w:lastRenderedPageBreak/>
        <w:t xml:space="preserve">Appendix </w:t>
      </w:r>
      <w:r w:rsidR="798E58B1">
        <w:t>A</w:t>
      </w:r>
      <w:r>
        <w:t xml:space="preserve">: </w:t>
      </w:r>
      <w:r w:rsidR="347DEF4B">
        <w:t>Team Members:</w:t>
      </w:r>
      <w:bookmarkEnd w:id="175"/>
    </w:p>
    <w:p w:rsidR="7F2C692B" w:rsidP="7F2C692B" w:rsidRDefault="7F2C692B" w14:paraId="209AF945" w14:textId="5602A27B"/>
    <w:p w:rsidR="7F2C692B" w:rsidP="7F2C692B" w:rsidRDefault="00CB1EB8" w14:paraId="63D4FA4F" w14:textId="2CD1F977">
      <w:pPr>
        <w:pStyle w:val="ListParagraph"/>
        <w:numPr>
          <w:ilvl w:val="0"/>
          <w:numId w:val="18"/>
        </w:numPr>
      </w:pPr>
      <w:proofErr w:type="spellStart"/>
      <w:r>
        <w:t>Lalin</w:t>
      </w:r>
      <w:proofErr w:type="spellEnd"/>
      <w:r>
        <w:t xml:space="preserve"> “Irene” </w:t>
      </w:r>
      <w:proofErr w:type="spellStart"/>
      <w:r>
        <w:t>W</w:t>
      </w:r>
      <w:r w:rsidR="006A5E9C">
        <w:t>achirawuttichai</w:t>
      </w:r>
      <w:proofErr w:type="spellEnd"/>
      <w:r w:rsidR="347DEF4B">
        <w:t xml:space="preserve">. </w:t>
      </w:r>
    </w:p>
    <w:p w:rsidRPr="004A00C1" w:rsidR="004A00C1" w:rsidP="009B6209" w:rsidRDefault="004A00C1" w14:paraId="2D6E44A9" w14:textId="77777777">
      <w:pPr>
        <w:spacing w:line="480" w:lineRule="auto"/>
        <w:ind w:firstLine="720"/>
        <w:rPr>
          <w:b/>
        </w:rPr>
      </w:pPr>
    </w:p>
    <w:p w:rsidRPr="00397D71" w:rsidR="00397D71" w:rsidP="00397D71" w:rsidRDefault="00397D71" w14:paraId="7A4CC85B" w14:textId="77777777"/>
    <w:sectPr w:rsidRPr="00397D71" w:rsidR="00397D71" w:rsidSect="00C3072A">
      <w:headerReference w:type="even" r:id="rId18"/>
      <w:headerReference w:type="default" r:id="rId19"/>
      <w:footerReference w:type="even" r:id="rId2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DS" w:author="David Socha" w:date="2022-11-07T20:41:00Z" w:id="13">
    <w:p w:rsidR="0047036E" w:rsidRDefault="0047036E" w14:paraId="75E3C815" w14:textId="730E0E97">
      <w:pPr>
        <w:pStyle w:val="CommentText"/>
      </w:pPr>
      <w:r>
        <w:t xml:space="preserve">This potential use case feels like a secondary use case, and as such shouldn't be in the abstract. But would go well later in the paper. The primary use cases </w:t>
      </w:r>
      <w:proofErr w:type="gramStart"/>
      <w:r>
        <w:t>is</w:t>
      </w:r>
      <w:proofErr w:type="gramEnd"/>
      <w:r>
        <w:t xml:space="preserve"> the </w:t>
      </w:r>
      <w:proofErr w:type="spellStart"/>
      <w:r>
        <w:t>BeamCoffer</w:t>
      </w:r>
      <w:proofErr w:type="spellEnd"/>
      <w:r>
        <w:t xml:space="preserve"> dataset. </w:t>
      </w:r>
      <w:r>
        <w:rPr>
          <w:rStyle w:val="CommentReference"/>
        </w:rPr>
        <w:annotationRef/>
      </w:r>
    </w:p>
  </w:comment>
  <w:comment w:initials="DS" w:author="David Socha" w:date="2022-11-07T20:44:00Z" w:id="44">
    <w:p w:rsidR="0047036E" w:rsidRDefault="0047036E" w14:paraId="6C37E043" w14:textId="14D87ED2">
      <w:pPr>
        <w:pStyle w:val="CommentText"/>
      </w:pPr>
      <w:r>
        <w:t xml:space="preserve">This section needs to be expanded to be more explicit about what problems / gaps </w:t>
      </w:r>
      <w:proofErr w:type="gramStart"/>
      <w:r>
        <w:t>this tools</w:t>
      </w:r>
      <w:proofErr w:type="gramEnd"/>
      <w:r>
        <w:t xml:space="preserve"> is being designed to solve / cover.</w:t>
      </w:r>
      <w:r>
        <w:rPr>
          <w:rStyle w:val="CommentReference"/>
        </w:rPr>
        <w:annotationRef/>
      </w:r>
      <w:r>
        <w:rPr>
          <w:rStyle w:val="CommentReference"/>
        </w:rPr>
        <w:annotationRef/>
      </w:r>
      <w:r>
        <w:rPr>
          <w:rStyle w:val="CommentReference"/>
        </w:rPr>
        <w:annotationRef/>
      </w:r>
    </w:p>
  </w:comment>
  <w:comment w:initials="DS" w:author="David Socha" w:date="2022-11-06T19:49:00Z" w:id="45">
    <w:p w:rsidR="0047036E" w:rsidRDefault="0047036E" w14:paraId="2FAF1009" w14:textId="73077C4D">
      <w:pPr>
        <w:pStyle w:val="CommentText"/>
      </w:pPr>
      <w:r>
        <w:t xml:space="preserve">"Field" is large of a term to use here, since a field is an established community with an established set of principles, roles etc. While I have written a few papers about WFE, I don't know if anyone else is practicing it. </w:t>
      </w:r>
      <w:r>
        <w:rPr>
          <w:rStyle w:val="CommentReference"/>
        </w:rPr>
        <w:annotationRef/>
      </w:r>
      <w:r>
        <w:rPr>
          <w:rStyle w:val="CommentReference"/>
        </w:rPr>
        <w:annotationRef/>
      </w:r>
      <w:r>
        <w:rPr>
          <w:rStyle w:val="CommentReference"/>
        </w:rPr>
        <w:annotationRef/>
      </w:r>
      <w:r>
        <w:rPr>
          <w:rStyle w:val="CommentReference"/>
        </w:rPr>
        <w:annotationRef/>
      </w:r>
    </w:p>
    <w:p w:rsidR="0047036E" w:rsidRDefault="0047036E" w14:paraId="48B92F93" w14:textId="1BA34264">
      <w:pPr>
        <w:pStyle w:val="CommentText"/>
      </w:pPr>
    </w:p>
    <w:p w:rsidR="0047036E" w:rsidRDefault="0047036E" w14:paraId="37D291A2" w14:textId="0072BBD2">
      <w:pPr>
        <w:pStyle w:val="CommentText"/>
      </w:pPr>
      <w:r>
        <w:t>Instead, I suggest you use a term such as "The idea of WFE..."</w:t>
      </w:r>
    </w:p>
    <w:p w:rsidR="0047036E" w:rsidRDefault="0047036E" w14:paraId="0CB5BAE8" w14:textId="64C1F5FE">
      <w:pPr>
        <w:pStyle w:val="CommentText"/>
      </w:pPr>
    </w:p>
    <w:p w:rsidR="0047036E" w:rsidRDefault="0047036E" w14:paraId="590ADAC5" w14:textId="6B18291F">
      <w:pPr>
        <w:pStyle w:val="CommentText"/>
      </w:pPr>
      <w:r>
        <w:t xml:space="preserve">Also, it's not that WFE requires multiple data streams, it the other way around: when one has multiple data streams with overlapping coverage of the same area then one is doing the type of work described by WFE. </w:t>
      </w:r>
    </w:p>
  </w:comment>
  <w:comment w:initials="ab" w:author="abhina2" w:date="2022-11-07T09:25:00Z" w:id="46">
    <w:p w:rsidR="0047036E" w:rsidRDefault="0047036E" w14:paraId="48DF8D97" w14:textId="64D6E0FD">
      <w:pPr>
        <w:pStyle w:val="CommentText"/>
      </w:pPr>
      <w:r>
        <w:t>Please review the corrected version</w:t>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6T19:54:00Z" w:id="55">
    <w:p w:rsidR="0047036E" w:rsidRDefault="0047036E" w14:paraId="140716AF" w14:textId="00935D3D">
      <w:pPr>
        <w:pStyle w:val="CommentText"/>
      </w:pPr>
      <w:r>
        <w:t>Need to explicitly describe who these people were, what tools they developed, and how those tools relate to the work you will do.</w:t>
      </w:r>
      <w:r>
        <w:rPr>
          <w:rStyle w:val="CommentReference"/>
        </w:rPr>
        <w:annotationRef/>
      </w:r>
      <w:r>
        <w:rPr>
          <w:rStyle w:val="CommentReference"/>
        </w:rPr>
        <w:annotationRef/>
      </w:r>
      <w:r>
        <w:rPr>
          <w:rStyle w:val="CommentReference"/>
        </w:rPr>
        <w:annotationRef/>
      </w:r>
      <w:r>
        <w:rPr>
          <w:rStyle w:val="CommentReference"/>
        </w:rPr>
        <w:annotationRef/>
      </w:r>
    </w:p>
  </w:comment>
  <w:comment w:initials="ab" w:author="abhina2" w:date="2022-11-07T09:33:00Z" w:id="56">
    <w:p w:rsidR="0047036E" w:rsidRDefault="0047036E" w14:paraId="668D2E3B" w14:textId="7848299E">
      <w:pPr>
        <w:pStyle w:val="CommentText"/>
      </w:pPr>
      <w:r>
        <w:t>Please review the corrected version</w:t>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6T19:54:00Z" w:id="57">
    <w:p w:rsidR="0047036E" w:rsidRDefault="0047036E" w14:paraId="134DA092" w14:textId="5E99BD98">
      <w:pPr>
        <w:pStyle w:val="CommentText"/>
      </w:pPr>
      <w:r>
        <w:t>typo</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7T20:45:00Z" w:id="58">
    <w:p w:rsidR="0047036E" w:rsidRDefault="0047036E" w14:paraId="33637DB9" w14:textId="267D6BA2">
      <w:pPr>
        <w:pStyle w:val="CommentText"/>
      </w:pPr>
      <w:r>
        <w:t xml:space="preserve">They were not a game development company. </w:t>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7T20:48:00Z" w:id="60">
    <w:p w:rsidR="0047036E" w:rsidRDefault="0047036E" w14:paraId="4C91D9CF" w14:textId="55CE72ED">
      <w:pPr>
        <w:pStyle w:val="CommentText"/>
      </w:pPr>
      <w:r>
        <w:t>Be more specific about what was the most important metadata, and why it was needed.</w:t>
      </w:r>
      <w:r>
        <w:rPr>
          <w:rStyle w:val="CommentReference"/>
        </w:rPr>
        <w:annotationRef/>
      </w:r>
      <w:r>
        <w:rPr>
          <w:rStyle w:val="CommentReference"/>
        </w:rPr>
        <w:annotationRef/>
      </w:r>
      <w:r>
        <w:rPr>
          <w:rStyle w:val="CommentReference"/>
        </w:rPr>
        <w:annotationRef/>
      </w:r>
    </w:p>
  </w:comment>
  <w:comment w:initials="ab" w:author="abhina2" w:date="2022-11-08T16:22:00Z" w:id="61">
    <w:p w:rsidR="0047036E" w:rsidRDefault="0047036E" w14:paraId="16364D9E" w14:textId="2E78F43B">
      <w:pPr>
        <w:pStyle w:val="CommentText"/>
      </w:pPr>
      <w:r>
        <w:t xml:space="preserve"> folder path (not </w:t>
      </w:r>
      <w:proofErr w:type="gramStart"/>
      <w:r>
        <w:t>metadata)  date</w:t>
      </w:r>
      <w:proofErr w:type="gramEnd"/>
      <w:r>
        <w:t xml:space="preserve"> time duration format, location based on folder structure</w:t>
      </w:r>
      <w:r>
        <w:rPr>
          <w:rStyle w:val="CommentReference"/>
        </w:rPr>
        <w:annotationRef/>
      </w:r>
      <w:r>
        <w:rPr>
          <w:rStyle w:val="CommentReference"/>
        </w:rPr>
        <w:annotationRef/>
      </w:r>
      <w:r>
        <w:rPr>
          <w:rStyle w:val="CommentReference"/>
        </w:rPr>
        <w:annotationRef/>
      </w:r>
    </w:p>
  </w:comment>
  <w:comment w:initials="DS" w:author="David Socha" w:date="2022-11-07T20:50:00Z" w:id="63">
    <w:p w:rsidR="0047036E" w:rsidRDefault="0047036E" w14:paraId="194BFB90" w14:textId="53C785C9">
      <w:pPr>
        <w:pStyle w:val="CommentText"/>
      </w:pPr>
      <w:r>
        <w:t>nicely phrased</w:t>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7T20:52:00Z" w:id="71">
    <w:p w:rsidR="0047036E" w:rsidRDefault="0047036E" w14:paraId="68FA61E6" w14:textId="1704E3C6">
      <w:pPr>
        <w:pStyle w:val="CommentText"/>
      </w:pPr>
      <w:r>
        <w:t xml:space="preserve">Describe what types of datasets these are. </w:t>
      </w:r>
      <w:r>
        <w:rPr>
          <w:rStyle w:val="CommentReference"/>
        </w:rPr>
        <w:annotationRef/>
      </w:r>
      <w:r>
        <w:rPr>
          <w:rStyle w:val="CommentReference"/>
        </w:rPr>
        <w:annotationRef/>
      </w:r>
      <w:r>
        <w:rPr>
          <w:rStyle w:val="CommentReference"/>
        </w:rPr>
        <w:annotationRef/>
      </w:r>
    </w:p>
  </w:comment>
  <w:comment w:initials="ab" w:author="abhina2" w:date="2022-11-08T16:25:00Z" w:id="72">
    <w:p w:rsidR="0047036E" w:rsidRDefault="0047036E" w14:paraId="6F8E593D" w14:textId="09CC4E07">
      <w:pPr>
        <w:pStyle w:val="CommentText"/>
      </w:pPr>
      <w:proofErr w:type="spellStart"/>
      <w:r>
        <w:t>wfe</w:t>
      </w:r>
      <w:proofErr w:type="spellEnd"/>
      <w:r>
        <w:t xml:space="preserve"> datasets: multiple streams gathered over a particular area. </w:t>
      </w:r>
      <w:proofErr w:type="spellStart"/>
      <w:r>
        <w:t>refert</w:t>
      </w:r>
      <w:proofErr w:type="spellEnd"/>
      <w:r>
        <w:t xml:space="preserve"> to the paper for definition. </w:t>
      </w:r>
      <w:r>
        <w:rPr>
          <w:rStyle w:val="CommentReference"/>
        </w:rPr>
        <w:annotationRef/>
      </w:r>
      <w:r>
        <w:rPr>
          <w:rStyle w:val="CommentReference"/>
        </w:rPr>
        <w:annotationRef/>
      </w:r>
      <w:r>
        <w:rPr>
          <w:rStyle w:val="CommentReference"/>
        </w:rPr>
        <w:annotationRef/>
      </w:r>
    </w:p>
  </w:comment>
  <w:comment w:initials="DS" w:author="David Socha" w:date="2022-11-07T20:53:00Z" w:id="73">
    <w:p w:rsidR="0047036E" w:rsidRDefault="0047036E" w14:paraId="4586DB6B" w14:textId="4C4D889C">
      <w:pPr>
        <w:pStyle w:val="CommentText"/>
      </w:pPr>
      <w:r>
        <w:t>The WFE Navigator is not really an analysis tool. It is a search tool. Once useful areas have been located, analysis would involve other methods using other tools.</w:t>
      </w:r>
      <w:r>
        <w:rPr>
          <w:rStyle w:val="CommentReference"/>
        </w:rPr>
        <w:annotationRef/>
      </w:r>
      <w:r>
        <w:rPr>
          <w:rStyle w:val="CommentReference"/>
        </w:rPr>
        <w:annotationRef/>
      </w:r>
      <w:r>
        <w:rPr>
          <w:rStyle w:val="CommentReference"/>
        </w:rPr>
        <w:annotationRef/>
      </w:r>
    </w:p>
  </w:comment>
  <w:comment w:initials="DS" w:author="David Socha" w:date="2022-11-07T21:05:00Z" w:id="84">
    <w:p w:rsidR="0047036E" w:rsidRDefault="0047036E" w14:paraId="4071FABD" w14:textId="75CE2E29">
      <w:pPr>
        <w:pStyle w:val="CommentText"/>
      </w:pPr>
      <w:r>
        <w:t>Please convert the minimum / expected / aspirational into bullet lists. That will make them easier to parse.</w:t>
      </w:r>
      <w:r>
        <w:rPr>
          <w:rStyle w:val="CommentReference"/>
        </w:rPr>
        <w:annotationRef/>
      </w:r>
      <w:r>
        <w:rPr>
          <w:rStyle w:val="CommentReference"/>
        </w:rPr>
        <w:annotationRef/>
      </w:r>
    </w:p>
  </w:comment>
  <w:comment w:initials="DS" w:author="David Socha" w:date="2022-11-07T21:07:00Z" w:id="90">
    <w:p w:rsidR="0047036E" w:rsidRDefault="0047036E" w14:paraId="0A674848" w14:textId="5D4D4675">
      <w:pPr>
        <w:pStyle w:val="CommentText"/>
      </w:pPr>
      <w:r>
        <w:t>Nice!</w:t>
      </w:r>
      <w:r>
        <w:rPr>
          <w:rStyle w:val="CommentReference"/>
        </w:rPr>
        <w:annotationRef/>
      </w:r>
      <w:r>
        <w:rPr>
          <w:rStyle w:val="CommentReference"/>
        </w:rPr>
        <w:annotationRef/>
      </w:r>
    </w:p>
  </w:comment>
  <w:comment w:initials="DS" w:author="David Socha" w:date="2022-11-06T19:52:00Z" w:id="111">
    <w:p w:rsidR="0047036E" w:rsidRDefault="0047036E" w14:paraId="69CBD001" w14:textId="3DAEE556">
      <w:pPr>
        <w:pStyle w:val="CommentText"/>
      </w:pPr>
      <w:r>
        <w:t>Include Irene's full name and describe her role, e.g.., that she is master student in our program...</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6T19:51:00Z" w:id="110">
    <w:p w:rsidR="0047036E" w:rsidRDefault="0047036E" w14:paraId="42A71788" w14:textId="4E2D2E34">
      <w:pPr>
        <w:pStyle w:val="CommentText"/>
      </w:pPr>
      <w:r>
        <w:t>This isn't a similar system. It is the same system as the WFE navigator you will be continuing to develop.</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6T20:04:00Z" w:id="112">
    <w:p w:rsidR="0047036E" w:rsidP="74C6ED45" w:rsidRDefault="0047036E" w14:paraId="2E59EC11" w14:textId="69E33801">
      <w:pPr>
        <w:pStyle w:val="CommentText"/>
      </w:pPr>
      <w:r>
        <w:t>Create a table that shows how these systems differ with respect to key quality measures. This table should be similar to competitive analysis tables, or the competitor-cooperator tables described in Vijay Kumar's 101 Design Methods book.</w:t>
      </w:r>
      <w:r>
        <w:rPr>
          <w:rStyle w:val="CommentReference"/>
        </w:rPr>
        <w:annotationRef/>
      </w:r>
      <w:r>
        <w:rPr>
          <w:rStyle w:val="CommentReference"/>
        </w:rPr>
        <w:annotationRef/>
      </w:r>
    </w:p>
  </w:comment>
  <w:comment w:initials="DS" w:author="David Socha" w:date="2022-11-07T21:34:00Z" w:id="113">
    <w:p w:rsidR="0047036E" w:rsidRDefault="0047036E" w14:paraId="4BD337A4" w14:textId="70067007">
      <w:pPr>
        <w:pStyle w:val="CommentText"/>
      </w:pPr>
      <w:r>
        <w:t xml:space="preserve">The table is a good start. Need to explain why you selected these systems to compare to, versus the many others out there. </w:t>
      </w:r>
      <w:r>
        <w:rPr>
          <w:rStyle w:val="CommentReference"/>
        </w:rPr>
        <w:annotationRef/>
      </w:r>
      <w:r>
        <w:rPr>
          <w:rStyle w:val="CommentReference"/>
        </w:rPr>
        <w:annotationRef/>
      </w:r>
    </w:p>
    <w:p w:rsidR="0047036E" w:rsidRDefault="0047036E" w14:paraId="793E6004" w14:textId="75126F60">
      <w:pPr>
        <w:pStyle w:val="CommentText"/>
      </w:pPr>
    </w:p>
    <w:p w:rsidR="0047036E" w:rsidRDefault="0047036E" w14:paraId="0D297880" w14:textId="3DBBC571">
      <w:pPr>
        <w:pStyle w:val="CommentText"/>
      </w:pPr>
      <w:r>
        <w:t>Need to define what each row means. Might also have to define what some of the cell values mean, such as "no limit".</w:t>
      </w:r>
    </w:p>
    <w:p w:rsidR="0047036E" w:rsidRDefault="0047036E" w14:paraId="07A4EEE8" w14:textId="4D0C250B">
      <w:pPr>
        <w:pStyle w:val="CommentText"/>
      </w:pPr>
    </w:p>
    <w:p w:rsidR="0047036E" w:rsidRDefault="0047036E" w14:paraId="634B43D3" w14:textId="0E31C3FD">
      <w:pPr>
        <w:pStyle w:val="CommentText"/>
      </w:pPr>
      <w:r>
        <w:t>Include links to each system, so reader can find out more about them.</w:t>
      </w:r>
    </w:p>
    <w:p w:rsidR="0047036E" w:rsidRDefault="0047036E" w14:paraId="46C95D44" w14:textId="6B765550">
      <w:pPr>
        <w:pStyle w:val="CommentText"/>
      </w:pPr>
    </w:p>
    <w:p w:rsidR="0047036E" w:rsidRDefault="0047036E" w14:paraId="350AC421" w14:textId="52912270">
      <w:pPr>
        <w:pStyle w:val="CommentText"/>
      </w:pPr>
      <w:r>
        <w:t>Need to "make sense" of the table - explain to the user what this table conveys to you that is of interest with respect to this project. In other words, you need to answer the "So what?" question.</w:t>
      </w:r>
    </w:p>
  </w:comment>
  <w:comment w:initials="ab" w:author="abhina2" w:date="2022-11-08T16:28:00Z" w:id="114">
    <w:p w:rsidR="0047036E" w:rsidRDefault="0047036E" w14:paraId="6484A1B5" w14:textId="0E8F93B6">
      <w:pPr>
        <w:pStyle w:val="CommentText"/>
      </w:pPr>
      <w:r>
        <w:t xml:space="preserve">why only these 4? </w:t>
      </w:r>
      <w:r>
        <w:rPr>
          <w:rStyle w:val="CommentReference"/>
        </w:rPr>
        <w:annotationRef/>
      </w:r>
      <w:r>
        <w:rPr>
          <w:rStyle w:val="CommentReference"/>
        </w:rPr>
        <w:annotationRef/>
      </w:r>
    </w:p>
  </w:comment>
  <w:comment w:initials="ab" w:author="abhina2" w:date="2022-11-08T16:28:00Z" w:id="115">
    <w:p w:rsidR="0047036E" w:rsidRDefault="0047036E" w14:paraId="5ECB5F58" w14:textId="12FC6AC0">
      <w:pPr>
        <w:pStyle w:val="CommentText"/>
      </w:pPr>
      <w:r>
        <w:t>others are too good or too bad?</w:t>
      </w:r>
      <w:r>
        <w:rPr>
          <w:rStyle w:val="CommentReference"/>
        </w:rPr>
        <w:annotationRef/>
      </w:r>
      <w:r>
        <w:rPr>
          <w:rStyle w:val="CommentReference"/>
        </w:rPr>
        <w:annotationRef/>
      </w:r>
    </w:p>
    <w:p w:rsidR="0047036E" w:rsidRDefault="0047036E" w14:paraId="13C81D3C" w14:textId="61C7BEC2">
      <w:pPr>
        <w:pStyle w:val="CommentText"/>
      </w:pPr>
    </w:p>
  </w:comment>
  <w:comment w:initials="DS" w:author="David Socha" w:date="2022-11-06T20:06:00Z" w:id="120">
    <w:p w:rsidR="0047036E" w:rsidRDefault="0047036E" w14:paraId="5F048192" w14:textId="6AA2178F">
      <w:pPr>
        <w:pStyle w:val="CommentText"/>
      </w:pPr>
      <w:r>
        <w:t>Describe what that system currently does, so that the reader can better understand the base that you have to build upon. One way to do that is by coming up with a list of "features" that currently are implemented, and then describing how well each feature works and remaining work needed for that feature.</w:t>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7T21:36:00Z" w:id="121">
    <w:p w:rsidR="0047036E" w:rsidRDefault="0047036E" w14:paraId="46E41D23" w14:textId="6F442DA6">
      <w:pPr>
        <w:pStyle w:val="CommentText"/>
      </w:pPr>
      <w:r>
        <w:t>Not sure what this means. The system doesn't "separate" any streams. It simply determines whether to "render" the audio and/or video.</w:t>
      </w:r>
      <w:r>
        <w:rPr>
          <w:rStyle w:val="CommentReference"/>
        </w:rPr>
        <w:annotationRef/>
      </w:r>
      <w:r>
        <w:rPr>
          <w:rStyle w:val="CommentReference"/>
        </w:rPr>
        <w:annotationRef/>
      </w:r>
      <w:r>
        <w:rPr>
          <w:rStyle w:val="CommentReference"/>
        </w:rPr>
        <w:annotationRef/>
      </w:r>
      <w:r>
        <w:rPr>
          <w:rStyle w:val="CommentReference"/>
        </w:rPr>
        <w:annotationRef/>
      </w:r>
    </w:p>
  </w:comment>
  <w:comment w:initials="DS" w:author="David Socha" w:date="2022-11-07T21:37:00Z" w:id="123">
    <w:p w:rsidR="0047036E" w:rsidRDefault="0047036E" w14:paraId="281A0F52" w14:textId="7288D68E">
      <w:pPr>
        <w:pStyle w:val="CommentText"/>
      </w:pPr>
      <w:r>
        <w:t>Please don't use double-space for any of your capstone documents.</w:t>
      </w:r>
      <w:r>
        <w:rPr>
          <w:rStyle w:val="CommentReference"/>
        </w:rPr>
        <w:annotationRef/>
      </w:r>
      <w:r>
        <w:rPr>
          <w:rStyle w:val="CommentReference"/>
        </w:rPr>
        <w:annotationRef/>
      </w:r>
    </w:p>
  </w:comment>
  <w:comment w:initials="DS" w:author="David Socha" w:date="2022-11-07T21:38:00Z" w:id="125">
    <w:p w:rsidR="0047036E" w:rsidRDefault="0047036E" w14:paraId="5FF9DAB7" w14:textId="53817BC7">
      <w:pPr>
        <w:pStyle w:val="CommentText"/>
      </w:pPr>
      <w:r>
        <w:t>Need much more specific and concrete details here.</w:t>
      </w:r>
      <w:r>
        <w:rPr>
          <w:rStyle w:val="CommentReference"/>
        </w:rPr>
        <w:annotationRef/>
      </w:r>
      <w:r>
        <w:rPr>
          <w:rStyle w:val="CommentReference"/>
        </w:rPr>
        <w:annotationRef/>
      </w:r>
    </w:p>
  </w:comment>
  <w:comment w:initials="DS" w:author="David Socha" w:date="2022-11-07T21:39:00Z" w:id="126">
    <w:p w:rsidR="1DE2710E" w:rsidP="1DE2710E" w:rsidRDefault="1DE2710E" w14:paraId="26EF623B" w14:textId="415D52C4">
      <w:pPr>
        <w:pStyle w:val="CommentText"/>
      </w:pPr>
      <w:r>
        <w:t>These don't answer the prompt in the section header.</w:t>
      </w:r>
      <w:r>
        <w:rPr>
          <w:rStyle w:val="CommentReference"/>
        </w:rPr>
        <w:annotationRef/>
      </w:r>
      <w:r>
        <w:rPr>
          <w:rStyle w:val="CommentReference"/>
        </w:rPr>
        <w:annotationRef/>
      </w:r>
      <w:r>
        <w:rPr>
          <w:rStyle w:val="CommentReference"/>
        </w:rPr>
        <w:annotationRef/>
      </w:r>
    </w:p>
  </w:comment>
  <w:comment w:initials="DS" w:author="David Socha" w:date="2022-11-06T20:08:00Z" w:id="127">
    <w:p w:rsidR="0047036E" w:rsidRDefault="0047036E" w14:paraId="2B681135" w14:textId="3E81CF6F">
      <w:pPr>
        <w:pStyle w:val="CommentText"/>
      </w:pPr>
      <w:r>
        <w:t xml:space="preserve">The </w:t>
      </w:r>
      <w:proofErr w:type="spellStart"/>
      <w:r>
        <w:t>BeamCoffer</w:t>
      </w:r>
      <w:proofErr w:type="spellEnd"/>
      <w:r>
        <w:t xml:space="preserve"> database is the result of a research project I led in 2014. It is not an active project. Rather, it is a dataset that we will use to measure how well the WFE Navigator works. At a minimum, the WFE Navigator needs to be able to allow a researcher to navigate the </w:t>
      </w:r>
      <w:proofErr w:type="spellStart"/>
      <w:r>
        <w:t>BeamCoffer</w:t>
      </w:r>
      <w:proofErr w:type="spellEnd"/>
      <w:r>
        <w:t xml:space="preserve"> dataset.</w:t>
      </w:r>
      <w:r>
        <w:rPr>
          <w:rStyle w:val="CommentReference"/>
        </w:rPr>
        <w:annotationRef/>
      </w:r>
      <w:r>
        <w:rPr>
          <w:rStyle w:val="CommentReference"/>
        </w:rPr>
        <w:annotationRef/>
      </w:r>
      <w:r>
        <w:rPr>
          <w:rStyle w:val="CommentReference"/>
        </w:rPr>
        <w:annotationRef/>
      </w:r>
    </w:p>
  </w:comment>
  <w:comment w:initials="DS" w:author="David Socha" w:date="2022-11-07T21:44:00Z" w:id="139">
    <w:p w:rsidR="0047036E" w:rsidRDefault="0047036E" w14:paraId="6CF7D30B" w14:textId="323346B3">
      <w:pPr>
        <w:pStyle w:val="CommentText"/>
      </w:pPr>
      <w:r>
        <w:t>I'll review this once we have the rest of the paper in shape.</w:t>
      </w:r>
      <w:r>
        <w:rPr>
          <w:rStyle w:val="CommentReference"/>
        </w:rPr>
        <w:annotationRef/>
      </w:r>
      <w:r>
        <w:rPr>
          <w:rStyle w:val="CommentReference"/>
        </w:rPr>
        <w:annotationRef/>
      </w:r>
    </w:p>
  </w:comment>
  <w:comment w:initials="DS" w:author="David Socha" w:date="2022-11-07T21:45:00Z" w:id="146">
    <w:p w:rsidR="0047036E" w:rsidRDefault="0047036E" w14:paraId="4FA1F8E8" w14:textId="45FEAB58">
      <w:pPr>
        <w:pStyle w:val="CommentText"/>
      </w:pPr>
      <w:r>
        <w:t>How is this waterfall?</w:t>
      </w:r>
      <w:r>
        <w:rPr>
          <w:rStyle w:val="CommentReference"/>
        </w:rPr>
        <w:annotationRef/>
      </w:r>
      <w:r>
        <w:rPr>
          <w:rStyle w:val="CommentReference"/>
        </w:rPr>
        <w:annotationRef/>
      </w:r>
      <w:r>
        <w:rPr>
          <w:rStyle w:val="CommentReference"/>
        </w:rPr>
        <w:annotationRef/>
      </w:r>
    </w:p>
  </w:comment>
  <w:comment w:initials="ab" w:author="abhina2" w:date="2022-11-08T12:47:00Z" w:id="147">
    <w:p w:rsidR="0047036E" w:rsidRDefault="0047036E" w14:paraId="663BE801" w14:textId="4CE2E5AC">
      <w:pPr>
        <w:pStyle w:val="CommentText"/>
      </w:pPr>
      <w:r>
        <w:t>Because I am planning to use a linear flow of developing features. Even though the new features might not depend on already implemented features,</w:t>
      </w:r>
      <w:r>
        <w:rPr>
          <w:rStyle w:val="CommentReference"/>
        </w:rPr>
        <w:annotationRef/>
      </w:r>
      <w:r>
        <w:rPr>
          <w:rStyle w:val="CommentReference"/>
        </w:rPr>
        <w:annotationRef/>
      </w:r>
      <w:r>
        <w:rPr>
          <w:rStyle w:val="CommentReference"/>
        </w:rPr>
        <w:annotationRef/>
      </w:r>
    </w:p>
  </w:comment>
  <w:comment w:initials="DS" w:author="David Socha" w:date="2022-11-06T20:13:00Z" w:id="172">
    <w:p w:rsidR="0047036E" w:rsidRDefault="0047036E" w14:paraId="34BE4B5C" w14:textId="3AB9B1EA">
      <w:pPr>
        <w:pStyle w:val="CommentText"/>
      </w:pPr>
      <w:r>
        <w:t>I'll expect more citations than this. Probably 10 at a minimum. You need to demonstrate that you have done enough reading of the literature to understand how this project fits into the large context of what others have done. Those citations could include prior student's capstone papers.</w:t>
      </w:r>
      <w:r>
        <w:rPr>
          <w:rStyle w:val="CommentReference"/>
        </w:rPr>
        <w:annotationRef/>
      </w:r>
      <w:r>
        <w:rPr>
          <w:rStyle w:val="CommentReference"/>
        </w:rPr>
        <w:annotationRef/>
      </w:r>
    </w:p>
  </w:comment>
  <w:comment w:initials="DS" w:author="David Socha" w:date="2022-11-07T21:50:00Z" w:id="173">
    <w:p w:rsidR="0047036E" w:rsidRDefault="0047036E" w14:paraId="47419558" w14:textId="1F956072">
      <w:pPr>
        <w:pStyle w:val="CommentText"/>
      </w:pPr>
      <w:r>
        <w:t xml:space="preserve">These references seem reasonable. Now you need to cite each reference in the body of paper, explaining how that reference relates to your proposal. </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5E3C815"/>
  <w15:commentEx w15:done="1" w15:paraId="6C37E043"/>
  <w15:commentEx w15:done="1" w15:paraId="590ADAC5"/>
  <w15:commentEx w15:done="1" w15:paraId="48DF8D97" w15:paraIdParent="590ADAC5"/>
  <w15:commentEx w15:done="1" w15:paraId="140716AF"/>
  <w15:commentEx w15:done="1" w15:paraId="668D2E3B" w15:paraIdParent="140716AF"/>
  <w15:commentEx w15:done="1" w15:paraId="134DA092"/>
  <w15:commentEx w15:done="1" w15:paraId="33637DB9"/>
  <w15:commentEx w15:done="1" w15:paraId="4C91D9CF"/>
  <w15:commentEx w15:done="1" w15:paraId="16364D9E" w15:paraIdParent="4C91D9CF"/>
  <w15:commentEx w15:done="1" w15:paraId="194BFB90"/>
  <w15:commentEx w15:done="1" w15:paraId="68FA61E6"/>
  <w15:commentEx w15:done="1" w15:paraId="6F8E593D" w15:paraIdParent="68FA61E6"/>
  <w15:commentEx w15:done="1" w15:paraId="4586DB6B"/>
  <w15:commentEx w15:done="1" w15:paraId="4071FABD"/>
  <w15:commentEx w15:done="1" w15:paraId="0A674848"/>
  <w15:commentEx w15:done="1" w15:paraId="69CBD001"/>
  <w15:commentEx w15:done="1" w15:paraId="42A71788"/>
  <w15:commentEx w15:done="1" w15:paraId="2E59EC11"/>
  <w15:commentEx w15:done="1" w15:paraId="350AC421" w15:paraIdParent="2E59EC11"/>
  <w15:commentEx w15:done="1" w15:paraId="6484A1B5" w15:paraIdParent="2E59EC11"/>
  <w15:commentEx w15:done="1" w15:paraId="13C81D3C" w15:paraIdParent="2E59EC11"/>
  <w15:commentEx w15:done="1" w15:paraId="5F048192"/>
  <w15:commentEx w15:done="1" w15:paraId="46E41D23"/>
  <w15:commentEx w15:done="1" w15:paraId="281A0F52"/>
  <w15:commentEx w15:done="1" w15:paraId="5FF9DAB7"/>
  <w15:commentEx w15:done="1" w15:paraId="26EF623B"/>
  <w15:commentEx w15:done="1" w15:paraId="2B681135"/>
  <w15:commentEx w15:done="1" w15:paraId="6CF7D30B"/>
  <w15:commentEx w15:done="1" w15:paraId="4FA1F8E8"/>
  <w15:commentEx w15:done="1" w15:paraId="663BE801" w15:paraIdParent="4FA1F8E8"/>
  <w15:commentEx w15:done="0" w15:paraId="34BE4B5C"/>
  <w15:commentEx w15:done="0" w15:paraId="47419558" w15:paraIdParent="34BE4B5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D3FA6EE" w16cex:dateUtc="2022-11-08T04:41:00Z"/>
  <w16cex:commentExtensible w16cex:durableId="35E8A4EA" w16cex:dateUtc="2022-11-08T04:42:00Z"/>
  <w16cex:commentExtensible w16cex:durableId="1019CC5A" w16cex:dateUtc="2022-11-08T04:44:00Z"/>
  <w16cex:commentExtensible w16cex:durableId="2E82E959" w16cex:dateUtc="2022-11-07T03:49:00Z"/>
  <w16cex:commentExtensible w16cex:durableId="5285D087" w16cex:dateUtc="2022-11-07T17:25:00Z"/>
  <w16cex:commentExtensible w16cex:durableId="0AA65A95" w16cex:dateUtc="2022-11-07T03:54:00Z"/>
  <w16cex:commentExtensible w16cex:durableId="51F0220B" w16cex:dateUtc="2022-11-07T17:33:00Z"/>
  <w16cex:commentExtensible w16cex:durableId="01F9FA67" w16cex:dateUtc="2022-11-07T03:54:00Z"/>
  <w16cex:commentExtensible w16cex:durableId="44140CCA" w16cex:dateUtc="2022-11-08T04:45:00Z"/>
  <w16cex:commentExtensible w16cex:durableId="6FE1C031" w16cex:dateUtc="2022-11-08T04:48:00Z"/>
  <w16cex:commentExtensible w16cex:durableId="251E7247" w16cex:dateUtc="2022-11-09T00:22:00Z"/>
  <w16cex:commentExtensible w16cex:durableId="2E011286" w16cex:dateUtc="2022-11-08T04:50:00Z"/>
  <w16cex:commentExtensible w16cex:durableId="1D38C3E1" w16cex:dateUtc="2022-11-08T04:52:00Z"/>
  <w16cex:commentExtensible w16cex:durableId="656C4208" w16cex:dateUtc="2022-11-09T00:25:00Z"/>
  <w16cex:commentExtensible w16cex:durableId="478D7995" w16cex:dateUtc="2022-11-08T04:53:00Z"/>
  <w16cex:commentExtensible w16cex:durableId="2931F831" w16cex:dateUtc="2022-11-08T05:05:00Z"/>
  <w16cex:commentExtensible w16cex:durableId="6D5B3CBF" w16cex:dateUtc="2022-11-08T05:07:00Z"/>
  <w16cex:commentExtensible w16cex:durableId="7F708ABB" w16cex:dateUtc="2022-11-07T03:52:00Z"/>
  <w16cex:commentExtensible w16cex:durableId="16B27FE6" w16cex:dateUtc="2022-11-07T03:51:00Z"/>
  <w16cex:commentExtensible w16cex:durableId="5EB482CE" w16cex:dateUtc="2022-11-07T04:04:00Z"/>
  <w16cex:commentExtensible w16cex:durableId="30DB43D6" w16cex:dateUtc="2022-11-08T05:34:00Z"/>
  <w16cex:commentExtensible w16cex:durableId="30B50FF3" w16cex:dateUtc="2022-11-09T00:28:00Z"/>
  <w16cex:commentExtensible w16cex:durableId="50E9491A" w16cex:dateUtc="2022-11-09T00:28:00Z"/>
  <w16cex:commentExtensible w16cex:durableId="722AF47E" w16cex:dateUtc="2022-11-07T04:06:00Z"/>
  <w16cex:commentExtensible w16cex:durableId="7AFB1779" w16cex:dateUtc="2022-11-08T05:36:00Z"/>
  <w16cex:commentExtensible w16cex:durableId="1DBE07F0" w16cex:dateUtc="2022-11-08T05:37:00Z"/>
  <w16cex:commentExtensible w16cex:durableId="6FD13326" w16cex:dateUtc="2022-11-08T05:38:00Z"/>
  <w16cex:commentExtensible w16cex:durableId="73D9C984" w16cex:dateUtc="2022-11-08T05:39:00Z"/>
  <w16cex:commentExtensible w16cex:durableId="22851CDA" w16cex:dateUtc="2022-11-07T04:08:00Z"/>
  <w16cex:commentExtensible w16cex:durableId="075558C3" w16cex:dateUtc="2022-11-08T05:44:00Z"/>
  <w16cex:commentExtensible w16cex:durableId="2675B8BD" w16cex:dateUtc="2022-11-08T05:45:00Z"/>
  <w16cex:commentExtensible w16cex:durableId="7CED9BA1" w16cex:dateUtc="2022-11-08T20:47:00Z"/>
  <w16cex:commentExtensible w16cex:durableId="7AF88FCF" w16cex:dateUtc="2022-11-07T04:13:00Z"/>
  <w16cex:commentExtensible w16cex:durableId="602D05F2" w16cex:dateUtc="2022-11-08T05:50:00Z"/>
</w16cex:commentsExtensible>
</file>

<file path=word/commentsIds.xml><?xml version="1.0" encoding="utf-8"?>
<w16cid:commentsIds xmlns:mc="http://schemas.openxmlformats.org/markup-compatibility/2006" xmlns:w16cid="http://schemas.microsoft.com/office/word/2016/wordml/cid" mc:Ignorable="w16cid">
  <w16cid:commentId w16cid:paraId="75E3C815" w16cid:durableId="4D3FA6EE"/>
  <w16cid:commentId w16cid:paraId="6C37E043" w16cid:durableId="1019CC5A"/>
  <w16cid:commentId w16cid:paraId="590ADAC5" w16cid:durableId="2E82E959"/>
  <w16cid:commentId w16cid:paraId="48DF8D97" w16cid:durableId="5285D087"/>
  <w16cid:commentId w16cid:paraId="140716AF" w16cid:durableId="0AA65A95"/>
  <w16cid:commentId w16cid:paraId="668D2E3B" w16cid:durableId="51F0220B"/>
  <w16cid:commentId w16cid:paraId="134DA092" w16cid:durableId="01F9FA67"/>
  <w16cid:commentId w16cid:paraId="33637DB9" w16cid:durableId="44140CCA"/>
  <w16cid:commentId w16cid:paraId="4C91D9CF" w16cid:durableId="6FE1C031"/>
  <w16cid:commentId w16cid:paraId="16364D9E" w16cid:durableId="251E7247"/>
  <w16cid:commentId w16cid:paraId="194BFB90" w16cid:durableId="2E011286"/>
  <w16cid:commentId w16cid:paraId="68FA61E6" w16cid:durableId="1D38C3E1"/>
  <w16cid:commentId w16cid:paraId="6F8E593D" w16cid:durableId="656C4208"/>
  <w16cid:commentId w16cid:paraId="4586DB6B" w16cid:durableId="478D7995"/>
  <w16cid:commentId w16cid:paraId="4071FABD" w16cid:durableId="2931F831"/>
  <w16cid:commentId w16cid:paraId="0A674848" w16cid:durableId="6D5B3CBF"/>
  <w16cid:commentId w16cid:paraId="69CBD001" w16cid:durableId="7F708ABB"/>
  <w16cid:commentId w16cid:paraId="42A71788" w16cid:durableId="16B27FE6"/>
  <w16cid:commentId w16cid:paraId="2E59EC11" w16cid:durableId="5EB482CE"/>
  <w16cid:commentId w16cid:paraId="350AC421" w16cid:durableId="30DB43D6"/>
  <w16cid:commentId w16cid:paraId="6484A1B5" w16cid:durableId="30B50FF3"/>
  <w16cid:commentId w16cid:paraId="13C81D3C" w16cid:durableId="50E9491A"/>
  <w16cid:commentId w16cid:paraId="5F048192" w16cid:durableId="722AF47E"/>
  <w16cid:commentId w16cid:paraId="46E41D23" w16cid:durableId="7AFB1779"/>
  <w16cid:commentId w16cid:paraId="281A0F52" w16cid:durableId="1DBE07F0"/>
  <w16cid:commentId w16cid:paraId="5FF9DAB7" w16cid:durableId="6FD13326"/>
  <w16cid:commentId w16cid:paraId="26EF623B" w16cid:durableId="73D9C984"/>
  <w16cid:commentId w16cid:paraId="2B681135" w16cid:durableId="22851CDA"/>
  <w16cid:commentId w16cid:paraId="6CF7D30B" w16cid:durableId="075558C3"/>
  <w16cid:commentId w16cid:paraId="4FA1F8E8" w16cid:durableId="2675B8BD"/>
  <w16cid:commentId w16cid:paraId="663BE801" w16cid:durableId="7CED9BA1"/>
  <w16cid:commentId w16cid:paraId="34BE4B5C" w16cid:durableId="7AF88FCF"/>
  <w16cid:commentId w16cid:paraId="47419558" w16cid:durableId="602D0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38D" w:rsidRDefault="006B238D" w14:paraId="3ED50CE1" w14:textId="77777777">
      <w:r>
        <w:separator/>
      </w:r>
    </w:p>
  </w:endnote>
  <w:endnote w:type="continuationSeparator" w:id="0">
    <w:p w:rsidR="006B238D" w:rsidRDefault="006B238D" w14:paraId="7762BC2F" w14:textId="77777777">
      <w:r>
        <w:continuationSeparator/>
      </w:r>
    </w:p>
  </w:endnote>
  <w:endnote w:type="continuationNotice" w:id="1">
    <w:p w:rsidR="006B238D" w:rsidRDefault="006B238D" w14:paraId="50EB699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36E" w:rsidP="00FC2432" w:rsidRDefault="0047036E" w14:paraId="16F6B77E"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036E" w:rsidP="00FC2432" w:rsidRDefault="0047036E" w14:paraId="11EA1652"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38D" w:rsidRDefault="006B238D" w14:paraId="04769572" w14:textId="77777777">
      <w:r>
        <w:separator/>
      </w:r>
    </w:p>
  </w:footnote>
  <w:footnote w:type="continuationSeparator" w:id="0">
    <w:p w:rsidR="006B238D" w:rsidRDefault="006B238D" w14:paraId="19A9F78B" w14:textId="77777777">
      <w:r>
        <w:continuationSeparator/>
      </w:r>
    </w:p>
  </w:footnote>
  <w:footnote w:type="continuationNotice" w:id="1">
    <w:p w:rsidR="006B238D" w:rsidRDefault="006B238D" w14:paraId="5F570CA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36E" w:rsidP="004823B7" w:rsidRDefault="0047036E" w14:paraId="7BED5DCE"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036E" w:rsidP="00E659F1" w:rsidRDefault="0047036E" w14:paraId="5C3490F5"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7677F" w:rsidR="0047036E" w:rsidRDefault="0047036E" w14:paraId="7FFD5845" w14:textId="6F81A180">
    <w:pPr>
      <w:pStyle w:val="Header"/>
      <w:rPr>
        <w:rFonts w:ascii="Times New Roman" w:hAnsi="Times New Roman"/>
      </w:rPr>
    </w:pPr>
    <w:r>
      <w:rPr>
        <w:rFonts w:ascii="Times New Roman" w:hAnsi="Times New Roman"/>
      </w:rPr>
      <w:t>Wide-Field Ethnography Navigator</w:t>
    </w: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 Arabic  \* MERGEFORMAT </w:instrText>
    </w:r>
    <w:r>
      <w:rPr>
        <w:rFonts w:ascii="Times New Roman" w:hAnsi="Times New Roman"/>
      </w:rPr>
      <w:fldChar w:fldCharType="separate"/>
    </w:r>
    <w:r>
      <w:rPr>
        <w:rFonts w:ascii="Times New Roman" w:hAnsi="Times New Roman"/>
        <w:noProof/>
      </w:rPr>
      <w:t>15</w:t>
    </w:r>
    <w:r>
      <w:rPr>
        <w:rFonts w:ascii="Times New Roman" w:hAnsi="Times New Roman"/>
      </w:rPr>
      <w:fldChar w:fldCharType="end"/>
    </w:r>
  </w:p>
</w:hdr>
</file>

<file path=word/intelligence2.xml><?xml version="1.0" encoding="utf-8"?>
<int2:intelligence xmlns:int2="http://schemas.microsoft.com/office/intelligence/2020/intelligence" xmlns:oel="http://schemas.microsoft.com/office/2019/extlst">
  <int2:observations>
    <int2:textHash int2:hashCode="G6q/FWksKhuX+G" int2:id="D1zqkm8R">
      <int2:state int2:type="AugLoop_Text_Critique" int2:value="Rejected"/>
    </int2:textHash>
    <int2:textHash int2:hashCode="vRZctY16SsvZAv" int2:id="Z8Omfowe">
      <int2:state int2:type="AugLoop_Text_Critique" int2:value="Rejected"/>
    </int2:textHash>
    <int2:bookmark int2:bookmarkName="_Int_d3w2xyC1" int2:invalidationBookmarkName="" int2:hashCode="g187UOM3GUItb6" int2:id="66ZW8X74"/>
    <int2:bookmark int2:bookmarkName="_Int_LvmwZwsm" int2:invalidationBookmarkName="" int2:hashCode="FhxCN58vOqq4SL" int2:id="hedTkTu7"/>
    <int2:bookmark int2:bookmarkName="_Int_mp6SSsum" int2:invalidationBookmarkName="" int2:hashCode="LLakscMJvp0PXz" int2:id="hnxS5Mq7"/>
    <int2:bookmark int2:bookmarkName="_Int_VRNJy70F" int2:invalidationBookmarkName="" int2:hashCode="YVJ02RoljDj5TZ" int2:id="fYPLuRi5"/>
    <int2:bookmark int2:bookmarkName="_Int_CBoYRHLP" int2:invalidationBookmarkName="" int2:hashCode="5Beko2IPTb0Xdi" int2:id="5yMRgLmp"/>
    <int2:bookmark int2:bookmarkName="_Int_xER4a2D4" int2:invalidationBookmarkName="" int2:hashCode="yC49cnnvo+yldj" int2:id="7XUoDA2l"/>
    <int2:bookmark int2:bookmarkName="_Int_KwivmDKd" int2:invalidationBookmarkName="" int2:hashCode="GKbivbQqqaf3YY" int2:id="AF2wdyIf"/>
    <int2:bookmark int2:bookmarkName="_Int_YeezfX7I" int2:invalidationBookmarkName="" int2:hashCode="aAVbBacHRsJ+hG" int2:id="B9HVQwY9"/>
    <int2:bookmark int2:bookmarkName="_Int_sCZRgQIX" int2:invalidationBookmarkName="" int2:hashCode="EQPYH6mBwyXSZi" int2:id="Eb3zyVgx"/>
    <int2:bookmark int2:bookmarkName="_Int_ij7EsVwG" int2:invalidationBookmarkName="" int2:hashCode="hw1iP6cZ/azn/G" int2:id="Ekw6xbLj"/>
    <int2:bookmark int2:bookmarkName="_Int_z3SnBIyw" int2:invalidationBookmarkName="" int2:hashCode="e0dMsLOcF3PXGS" int2:id="Ew5eil4F"/>
    <int2:bookmark int2:bookmarkName="_Int_JAFLzzJz" int2:invalidationBookmarkName="" int2:hashCode="4JlqN8E9RMOwYH" int2:id="F8eyqbLn"/>
    <int2:bookmark int2:bookmarkName="_Int_x8oPohBf" int2:invalidationBookmarkName="" int2:hashCode="Qjn4FSknAHMbOm" int2:id="HCW5baJB"/>
    <int2:bookmark int2:bookmarkName="_Int_shPbP6Tm" int2:invalidationBookmarkName="" int2:hashCode="50djYxZL/LLWgo" int2:id="JYOHZ7tA"/>
    <int2:bookmark int2:bookmarkName="_Int_xBLqvmxi" int2:invalidationBookmarkName="" int2:hashCode="6DnGXd4J5iisAo" int2:id="Jh8KQUDr"/>
    <int2:bookmark int2:bookmarkName="_Int_Uiq592zC" int2:invalidationBookmarkName="" int2:hashCode="LTj2gc5OSt7wyc" int2:id="Mq9wgeXO"/>
    <int2:bookmark int2:bookmarkName="_Int_KMsnEnJP" int2:invalidationBookmarkName="" int2:hashCode="DAz4GdgqYny77S" int2:id="N6rjgXjP"/>
    <int2:bookmark int2:bookmarkName="_Int_isgVdWWQ" int2:invalidationBookmarkName="" int2:hashCode="SL/0/pigHxkpLz" int2:id="OVihY4IF"/>
    <int2:bookmark int2:bookmarkName="_Int_C1FIhHMa" int2:invalidationBookmarkName="" int2:hashCode="aAVbBacHRsJ+hG" int2:id="PJTwUzcO"/>
    <int2:bookmark int2:bookmarkName="_Int_DSPPhEij" int2:invalidationBookmarkName="" int2:hashCode="xnwffGi4kAYpIh" int2:id="V3EH7bMw"/>
    <int2:bookmark int2:bookmarkName="_Int_XwbGEcBw" int2:invalidationBookmarkName="" int2:hashCode="ns8+HpWnrU5RWD" int2:id="Y8NUW9EC"/>
    <int2:bookmark int2:bookmarkName="_Int_Ys2mokKJ" int2:invalidationBookmarkName="" int2:hashCode="Yu0Qo7x4ESetmi" int2:id="YzqvbKeH"/>
    <int2:bookmark int2:bookmarkName="_Int_rivfGwPH" int2:invalidationBookmarkName="" int2:hashCode="VH61rdKW19ri99" int2:id="ZncFvqay"/>
    <int2:bookmark int2:bookmarkName="_Int_EHTT0hHc" int2:invalidationBookmarkName="" int2:hashCode="AUAO9RDy6NdKty" int2:id="b8Acg0Dh"/>
    <int2:bookmark int2:bookmarkName="_Int_Ex77bdqE" int2:invalidationBookmarkName="" int2:hashCode="AvR8CFm4aENaRk" int2:id="dVLa8z5z"/>
    <int2:bookmark int2:bookmarkName="_Int_NptWolmm" int2:invalidationBookmarkName="" int2:hashCode="sElu+qrzXtqdyt" int2:id="du8wFdwP"/>
    <int2:bookmark int2:bookmarkName="_Int_CHQmKYcy" int2:invalidationBookmarkName="" int2:hashCode="AVn4Ab+GGBeGjy" int2:id="e1vppHl0"/>
    <int2:bookmark int2:bookmarkName="_Int_g8VlU9gV" int2:invalidationBookmarkName="" int2:hashCode="E1+Tt6RJBbZOzq" int2:id="e49QtmJH"/>
    <int2:bookmark int2:bookmarkName="_Int_RenRpYpz" int2:invalidationBookmarkName="" int2:hashCode="gX3Q7GC3XhdguY" int2:id="eF33p8np"/>
    <int2:bookmark int2:bookmarkName="_Int_wD5WZ1FQ" int2:invalidationBookmarkName="" int2:hashCode="Et6pb+wgWTVmq3" int2:id="gBpbyiOi"/>
    <int2:bookmark int2:bookmarkName="_Int_8icDvrZy" int2:invalidationBookmarkName="" int2:hashCode="XcvfNx8YG5t6Qa" int2:id="gKnNxeFz"/>
    <int2:bookmark int2:bookmarkName="_Int_Dq1ki3Ey" int2:invalidationBookmarkName="" int2:hashCode="zE0KNTBKiFwKDY" int2:id="hL1lZNTb"/>
    <int2:bookmark int2:bookmarkName="_Int_ykJFwp99" int2:invalidationBookmarkName="" int2:hashCode="0rwntpraQy5kY1" int2:id="iEmIGY2t"/>
    <int2:bookmark int2:bookmarkName="_Int_iLzuMcxL" int2:invalidationBookmarkName="" int2:hashCode="9+2vMoLa+2CcfU" int2:id="iY1mGUHt">
      <int2:state int2:type="LegacyProofing" int2:value="Rejected"/>
    </int2:bookmark>
    <int2:bookmark int2:bookmarkName="_Int_0yZZUJ0k" int2:invalidationBookmarkName="" int2:hashCode="bIcFV/0DrrDvvp" int2:id="kG6vybEN"/>
    <int2:bookmark int2:bookmarkName="_Int_fVQexq8u" int2:invalidationBookmarkName="" int2:hashCode="oaVeKcxmqiv5e2" int2:id="kteD7hCi"/>
    <int2:bookmark int2:bookmarkName="_Int_bFOuzJjV" int2:invalidationBookmarkName="" int2:hashCode="lsHMll/8yXTaEl" int2:id="kyYCZStT"/>
    <int2:bookmark int2:bookmarkName="_Int_24jcG0Fw" int2:invalidationBookmarkName="" int2:hashCode="LCzAxfOnzPKoz6" int2:id="lbG965Dm"/>
    <int2:bookmark int2:bookmarkName="_Int_8obSfkFT" int2:invalidationBookmarkName="" int2:hashCode="u8zfLvsztS5snQ" int2:id="n0o34YG9"/>
    <int2:bookmark int2:bookmarkName="_Int_dUo2qErq" int2:invalidationBookmarkName="" int2:hashCode="Q9BZVZvGQj88Y3" int2:id="nhQj0AlL"/>
    <int2:bookmark int2:bookmarkName="_Int_yXRg4JGv" int2:invalidationBookmarkName="" int2:hashCode="ns8+HpWnrU5RWD" int2:id="pe76y5So"/>
    <int2:bookmark int2:bookmarkName="_Int_550DV3tG" int2:invalidationBookmarkName="" int2:hashCode="E1+Tt6RJBbZOzq" int2:id="qHoIp1F5"/>
    <int2:bookmark int2:bookmarkName="_Int_LXESNFFQ" int2:invalidationBookmarkName="" int2:hashCode="+qTc73fgkDNR8W" int2:id="qT0KL2aE"/>
    <int2:bookmark int2:bookmarkName="_Int_ItPzRjph" int2:invalidationBookmarkName="" int2:hashCode="qe+rwu8EnMsgMF" int2:id="rxV3doPr"/>
    <int2:bookmark int2:bookmarkName="_Int_4tRx0UBX" int2:invalidationBookmarkName="" int2:hashCode="5pTAVjewiWSspq" int2:id="s4pshh6p"/>
    <int2:bookmark int2:bookmarkName="_Int_QKgvK8mJ" int2:invalidationBookmarkName="" int2:hashCode="q0ON5ca6ympTqm" int2:id="taPFiZH6"/>
    <int2:bookmark int2:bookmarkName="_Int_kXQ5HOc9" int2:invalidationBookmarkName="" int2:hashCode="SPW0sFXDTAtd5h" int2:id="uHAtmD1R"/>
    <int2:bookmark int2:bookmarkName="_Int_Sca2wenE" int2:invalidationBookmarkName="" int2:hashCode="2CCqX4dQ/d4zIA" int2:id="v1ky7lbO"/>
    <int2:bookmark int2:bookmarkName="_Int_sx2IOmYM" int2:invalidationBookmarkName="" int2:hashCode="JExgUfHm4l6Wwp" int2:id="v7UZkUG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33B8"/>
    <w:multiLevelType w:val="hybridMultilevel"/>
    <w:tmpl w:val="1284A5B0"/>
    <w:lvl w:ilvl="0" w:tplc="76F0668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3F3901"/>
    <w:multiLevelType w:val="multilevel"/>
    <w:tmpl w:val="EC3A2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upperRoman"/>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A20FAB"/>
    <w:multiLevelType w:val="hybridMultilevel"/>
    <w:tmpl w:val="86B2D8FC"/>
    <w:lvl w:ilvl="0" w:tplc="ACDE66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427175"/>
    <w:multiLevelType w:val="hybridMultilevel"/>
    <w:tmpl w:val="B8A4E54C"/>
    <w:lvl w:ilvl="0" w:tplc="79F6791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E7230"/>
    <w:multiLevelType w:val="hybridMultilevel"/>
    <w:tmpl w:val="FFFFFFFF"/>
    <w:lvl w:ilvl="0" w:tplc="C37626A4">
      <w:start w:val="1"/>
      <w:numFmt w:val="decimal"/>
      <w:lvlText w:val="%1."/>
      <w:lvlJc w:val="left"/>
      <w:pPr>
        <w:ind w:left="720" w:hanging="360"/>
      </w:pPr>
    </w:lvl>
    <w:lvl w:ilvl="1" w:tplc="DFBE3880">
      <w:start w:val="1"/>
      <w:numFmt w:val="lowerLetter"/>
      <w:lvlText w:val="%2."/>
      <w:lvlJc w:val="left"/>
      <w:pPr>
        <w:ind w:left="1440" w:hanging="360"/>
      </w:pPr>
    </w:lvl>
    <w:lvl w:ilvl="2" w:tplc="139CBA18">
      <w:start w:val="1"/>
      <w:numFmt w:val="lowerRoman"/>
      <w:lvlText w:val="%3."/>
      <w:lvlJc w:val="right"/>
      <w:pPr>
        <w:ind w:left="2160" w:hanging="180"/>
      </w:pPr>
    </w:lvl>
    <w:lvl w:ilvl="3" w:tplc="DB40E842">
      <w:start w:val="1"/>
      <w:numFmt w:val="decimal"/>
      <w:lvlText w:val="%4."/>
      <w:lvlJc w:val="left"/>
      <w:pPr>
        <w:ind w:left="2880" w:hanging="360"/>
      </w:pPr>
    </w:lvl>
    <w:lvl w:ilvl="4" w:tplc="F34AFB5E">
      <w:start w:val="1"/>
      <w:numFmt w:val="lowerLetter"/>
      <w:lvlText w:val="%5."/>
      <w:lvlJc w:val="left"/>
      <w:pPr>
        <w:ind w:left="3600" w:hanging="360"/>
      </w:pPr>
    </w:lvl>
    <w:lvl w:ilvl="5" w:tplc="D84425BE">
      <w:start w:val="1"/>
      <w:numFmt w:val="lowerRoman"/>
      <w:lvlText w:val="%6."/>
      <w:lvlJc w:val="right"/>
      <w:pPr>
        <w:ind w:left="4320" w:hanging="180"/>
      </w:pPr>
    </w:lvl>
    <w:lvl w:ilvl="6" w:tplc="387418C6">
      <w:start w:val="1"/>
      <w:numFmt w:val="decimal"/>
      <w:lvlText w:val="%7."/>
      <w:lvlJc w:val="left"/>
      <w:pPr>
        <w:ind w:left="5040" w:hanging="360"/>
      </w:pPr>
    </w:lvl>
    <w:lvl w:ilvl="7" w:tplc="E30836D8">
      <w:start w:val="1"/>
      <w:numFmt w:val="lowerLetter"/>
      <w:lvlText w:val="%8."/>
      <w:lvlJc w:val="left"/>
      <w:pPr>
        <w:ind w:left="5760" w:hanging="360"/>
      </w:pPr>
    </w:lvl>
    <w:lvl w:ilvl="8" w:tplc="68F88DEE">
      <w:start w:val="1"/>
      <w:numFmt w:val="lowerRoman"/>
      <w:lvlText w:val="%9."/>
      <w:lvlJc w:val="right"/>
      <w:pPr>
        <w:ind w:left="6480" w:hanging="180"/>
      </w:pPr>
    </w:lvl>
  </w:abstractNum>
  <w:abstractNum w:abstractNumId="5" w15:restartNumberingAfterBreak="0">
    <w:nsid w:val="22A12A1E"/>
    <w:multiLevelType w:val="hybridMultilevel"/>
    <w:tmpl w:val="693A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91591"/>
    <w:multiLevelType w:val="hybridMultilevel"/>
    <w:tmpl w:val="241A5102"/>
    <w:lvl w:ilvl="0" w:tplc="35F6A8A2">
      <w:start w:val="1"/>
      <w:numFmt w:val="decimal"/>
      <w:lvlText w:val="%1."/>
      <w:lvlJc w:val="left"/>
      <w:pPr>
        <w:ind w:left="720" w:hanging="360"/>
      </w:pPr>
    </w:lvl>
    <w:lvl w:ilvl="1" w:tplc="FE804292">
      <w:start w:val="1"/>
      <w:numFmt w:val="lowerLetter"/>
      <w:lvlText w:val="%2."/>
      <w:lvlJc w:val="left"/>
      <w:pPr>
        <w:ind w:left="1440" w:hanging="360"/>
      </w:pPr>
    </w:lvl>
    <w:lvl w:ilvl="2" w:tplc="60784C96">
      <w:start w:val="1"/>
      <w:numFmt w:val="lowerRoman"/>
      <w:lvlText w:val="%3."/>
      <w:lvlJc w:val="right"/>
      <w:pPr>
        <w:ind w:left="2160" w:hanging="180"/>
      </w:pPr>
    </w:lvl>
    <w:lvl w:ilvl="3" w:tplc="9BBAD074">
      <w:start w:val="1"/>
      <w:numFmt w:val="decimal"/>
      <w:lvlText w:val="%4."/>
      <w:lvlJc w:val="left"/>
      <w:pPr>
        <w:ind w:left="2880" w:hanging="360"/>
      </w:pPr>
    </w:lvl>
    <w:lvl w:ilvl="4" w:tplc="680ADB6C">
      <w:start w:val="1"/>
      <w:numFmt w:val="lowerLetter"/>
      <w:lvlText w:val="%5."/>
      <w:lvlJc w:val="left"/>
      <w:pPr>
        <w:ind w:left="3600" w:hanging="360"/>
      </w:pPr>
    </w:lvl>
    <w:lvl w:ilvl="5" w:tplc="432AF192">
      <w:start w:val="1"/>
      <w:numFmt w:val="lowerRoman"/>
      <w:lvlText w:val="%6."/>
      <w:lvlJc w:val="right"/>
      <w:pPr>
        <w:ind w:left="4320" w:hanging="180"/>
      </w:pPr>
    </w:lvl>
    <w:lvl w:ilvl="6" w:tplc="177664EC">
      <w:start w:val="1"/>
      <w:numFmt w:val="decimal"/>
      <w:lvlText w:val="%7."/>
      <w:lvlJc w:val="left"/>
      <w:pPr>
        <w:ind w:left="5040" w:hanging="360"/>
      </w:pPr>
    </w:lvl>
    <w:lvl w:ilvl="7" w:tplc="46F0C2D8">
      <w:start w:val="1"/>
      <w:numFmt w:val="lowerLetter"/>
      <w:lvlText w:val="%8."/>
      <w:lvlJc w:val="left"/>
      <w:pPr>
        <w:ind w:left="5760" w:hanging="360"/>
      </w:pPr>
    </w:lvl>
    <w:lvl w:ilvl="8" w:tplc="4C7A7AC4">
      <w:start w:val="1"/>
      <w:numFmt w:val="lowerRoman"/>
      <w:lvlText w:val="%9."/>
      <w:lvlJc w:val="right"/>
      <w:pPr>
        <w:ind w:left="6480" w:hanging="180"/>
      </w:pPr>
    </w:lvl>
  </w:abstractNum>
  <w:abstractNum w:abstractNumId="7" w15:restartNumberingAfterBreak="0">
    <w:nsid w:val="2DEB87B8"/>
    <w:multiLevelType w:val="multilevel"/>
    <w:tmpl w:val="B844800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C7A51C"/>
    <w:multiLevelType w:val="hybridMultilevel"/>
    <w:tmpl w:val="9830E69E"/>
    <w:lvl w:ilvl="0" w:tplc="F21244F6">
      <w:start w:val="1"/>
      <w:numFmt w:val="decimal"/>
      <w:lvlText w:val="%1."/>
      <w:lvlJc w:val="left"/>
      <w:pPr>
        <w:ind w:left="720" w:hanging="360"/>
      </w:pPr>
    </w:lvl>
    <w:lvl w:ilvl="1" w:tplc="E1480D46">
      <w:start w:val="1"/>
      <w:numFmt w:val="lowerLetter"/>
      <w:lvlText w:val="%2."/>
      <w:lvlJc w:val="left"/>
      <w:pPr>
        <w:ind w:left="1440" w:hanging="360"/>
      </w:pPr>
    </w:lvl>
    <w:lvl w:ilvl="2" w:tplc="7610E3C6">
      <w:start w:val="1"/>
      <w:numFmt w:val="lowerRoman"/>
      <w:lvlText w:val="%3."/>
      <w:lvlJc w:val="right"/>
      <w:pPr>
        <w:ind w:left="2160" w:hanging="180"/>
      </w:pPr>
    </w:lvl>
    <w:lvl w:ilvl="3" w:tplc="A7108022">
      <w:start w:val="1"/>
      <w:numFmt w:val="decimal"/>
      <w:lvlText w:val="%4."/>
      <w:lvlJc w:val="left"/>
      <w:pPr>
        <w:ind w:left="2880" w:hanging="360"/>
      </w:pPr>
    </w:lvl>
    <w:lvl w:ilvl="4" w:tplc="34D8BB4A">
      <w:start w:val="1"/>
      <w:numFmt w:val="lowerLetter"/>
      <w:lvlText w:val="%5."/>
      <w:lvlJc w:val="left"/>
      <w:pPr>
        <w:ind w:left="3600" w:hanging="360"/>
      </w:pPr>
    </w:lvl>
    <w:lvl w:ilvl="5" w:tplc="B622D52A">
      <w:start w:val="1"/>
      <w:numFmt w:val="lowerRoman"/>
      <w:lvlText w:val="%6."/>
      <w:lvlJc w:val="right"/>
      <w:pPr>
        <w:ind w:left="4320" w:hanging="180"/>
      </w:pPr>
    </w:lvl>
    <w:lvl w:ilvl="6" w:tplc="51407BCA">
      <w:start w:val="1"/>
      <w:numFmt w:val="decimal"/>
      <w:lvlText w:val="%7."/>
      <w:lvlJc w:val="left"/>
      <w:pPr>
        <w:ind w:left="5040" w:hanging="360"/>
      </w:pPr>
    </w:lvl>
    <w:lvl w:ilvl="7" w:tplc="897A6CC8">
      <w:start w:val="1"/>
      <w:numFmt w:val="lowerLetter"/>
      <w:lvlText w:val="%8."/>
      <w:lvlJc w:val="left"/>
      <w:pPr>
        <w:ind w:left="5760" w:hanging="360"/>
      </w:pPr>
    </w:lvl>
    <w:lvl w:ilvl="8" w:tplc="B2201262">
      <w:start w:val="1"/>
      <w:numFmt w:val="lowerRoman"/>
      <w:lvlText w:val="%9."/>
      <w:lvlJc w:val="right"/>
      <w:pPr>
        <w:ind w:left="6480" w:hanging="180"/>
      </w:pPr>
    </w:lvl>
  </w:abstractNum>
  <w:abstractNum w:abstractNumId="9" w15:restartNumberingAfterBreak="0">
    <w:nsid w:val="330C0A27"/>
    <w:multiLevelType w:val="hybridMultilevel"/>
    <w:tmpl w:val="7E5E3FBC"/>
    <w:lvl w:ilvl="0" w:tplc="79F679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00E31F"/>
    <w:multiLevelType w:val="hybridMultilevel"/>
    <w:tmpl w:val="09207084"/>
    <w:lvl w:ilvl="0" w:tplc="F5267230">
      <w:start w:val="1"/>
      <w:numFmt w:val="bullet"/>
      <w:lvlText w:val=""/>
      <w:lvlJc w:val="left"/>
      <w:pPr>
        <w:ind w:left="720" w:hanging="360"/>
      </w:pPr>
      <w:rPr>
        <w:rFonts w:hint="default" w:ascii="Symbol" w:hAnsi="Symbol"/>
      </w:rPr>
    </w:lvl>
    <w:lvl w:ilvl="1" w:tplc="2EEC58FC">
      <w:start w:val="1"/>
      <w:numFmt w:val="bullet"/>
      <w:lvlText w:val=""/>
      <w:lvlJc w:val="left"/>
      <w:pPr>
        <w:ind w:left="1440" w:hanging="360"/>
      </w:pPr>
      <w:rPr>
        <w:rFonts w:hint="default" w:ascii="Symbol" w:hAnsi="Symbol"/>
      </w:rPr>
    </w:lvl>
    <w:lvl w:ilvl="2" w:tplc="142C4C1A">
      <w:start w:val="1"/>
      <w:numFmt w:val="bullet"/>
      <w:lvlText w:val=""/>
      <w:lvlJc w:val="left"/>
      <w:pPr>
        <w:ind w:left="2160" w:hanging="360"/>
      </w:pPr>
      <w:rPr>
        <w:rFonts w:hint="default" w:ascii="Wingdings" w:hAnsi="Wingdings"/>
      </w:rPr>
    </w:lvl>
    <w:lvl w:ilvl="3" w:tplc="FB64BF0C">
      <w:start w:val="1"/>
      <w:numFmt w:val="bullet"/>
      <w:lvlText w:val=""/>
      <w:lvlJc w:val="left"/>
      <w:pPr>
        <w:ind w:left="2880" w:hanging="360"/>
      </w:pPr>
      <w:rPr>
        <w:rFonts w:hint="default" w:ascii="Symbol" w:hAnsi="Symbol"/>
      </w:rPr>
    </w:lvl>
    <w:lvl w:ilvl="4" w:tplc="D5BAF242">
      <w:start w:val="1"/>
      <w:numFmt w:val="bullet"/>
      <w:lvlText w:val="o"/>
      <w:lvlJc w:val="left"/>
      <w:pPr>
        <w:ind w:left="3600" w:hanging="360"/>
      </w:pPr>
      <w:rPr>
        <w:rFonts w:hint="default" w:ascii="Courier New" w:hAnsi="Courier New"/>
      </w:rPr>
    </w:lvl>
    <w:lvl w:ilvl="5" w:tplc="6646E89E">
      <w:start w:val="1"/>
      <w:numFmt w:val="bullet"/>
      <w:lvlText w:val=""/>
      <w:lvlJc w:val="left"/>
      <w:pPr>
        <w:ind w:left="4320" w:hanging="360"/>
      </w:pPr>
      <w:rPr>
        <w:rFonts w:hint="default" w:ascii="Wingdings" w:hAnsi="Wingdings"/>
      </w:rPr>
    </w:lvl>
    <w:lvl w:ilvl="6" w:tplc="87740DDA">
      <w:start w:val="1"/>
      <w:numFmt w:val="bullet"/>
      <w:lvlText w:val=""/>
      <w:lvlJc w:val="left"/>
      <w:pPr>
        <w:ind w:left="5040" w:hanging="360"/>
      </w:pPr>
      <w:rPr>
        <w:rFonts w:hint="default" w:ascii="Symbol" w:hAnsi="Symbol"/>
      </w:rPr>
    </w:lvl>
    <w:lvl w:ilvl="7" w:tplc="DD70C7EC">
      <w:start w:val="1"/>
      <w:numFmt w:val="bullet"/>
      <w:lvlText w:val="o"/>
      <w:lvlJc w:val="left"/>
      <w:pPr>
        <w:ind w:left="5760" w:hanging="360"/>
      </w:pPr>
      <w:rPr>
        <w:rFonts w:hint="default" w:ascii="Courier New" w:hAnsi="Courier New"/>
      </w:rPr>
    </w:lvl>
    <w:lvl w:ilvl="8" w:tplc="5D8AF728">
      <w:start w:val="1"/>
      <w:numFmt w:val="bullet"/>
      <w:lvlText w:val=""/>
      <w:lvlJc w:val="left"/>
      <w:pPr>
        <w:ind w:left="6480" w:hanging="360"/>
      </w:pPr>
      <w:rPr>
        <w:rFonts w:hint="default" w:ascii="Wingdings" w:hAnsi="Wingdings"/>
      </w:rPr>
    </w:lvl>
  </w:abstractNum>
  <w:abstractNum w:abstractNumId="11" w15:restartNumberingAfterBreak="0">
    <w:nsid w:val="3F5A04C0"/>
    <w:multiLevelType w:val="hybridMultilevel"/>
    <w:tmpl w:val="E37242B6"/>
    <w:lvl w:ilvl="0" w:tplc="C4A46682">
      <w:start w:val="1"/>
      <w:numFmt w:val="decimal"/>
      <w:lvlText w:val="%1."/>
      <w:lvlJc w:val="left"/>
      <w:pPr>
        <w:ind w:left="720" w:hanging="360"/>
      </w:pPr>
    </w:lvl>
    <w:lvl w:ilvl="1" w:tplc="1C703D0E">
      <w:start w:val="1"/>
      <w:numFmt w:val="lowerLetter"/>
      <w:lvlText w:val="%2."/>
      <w:lvlJc w:val="left"/>
      <w:pPr>
        <w:ind w:left="1440" w:hanging="360"/>
      </w:pPr>
    </w:lvl>
    <w:lvl w:ilvl="2" w:tplc="C7F22A04">
      <w:start w:val="1"/>
      <w:numFmt w:val="lowerRoman"/>
      <w:lvlText w:val="%3."/>
      <w:lvlJc w:val="right"/>
      <w:pPr>
        <w:ind w:left="2160" w:hanging="180"/>
      </w:pPr>
    </w:lvl>
    <w:lvl w:ilvl="3" w:tplc="43C65AD6">
      <w:start w:val="1"/>
      <w:numFmt w:val="decimal"/>
      <w:lvlText w:val="%4."/>
      <w:lvlJc w:val="left"/>
      <w:pPr>
        <w:ind w:left="2880" w:hanging="360"/>
      </w:pPr>
    </w:lvl>
    <w:lvl w:ilvl="4" w:tplc="3F3A1A5C">
      <w:start w:val="1"/>
      <w:numFmt w:val="lowerLetter"/>
      <w:lvlText w:val="%5."/>
      <w:lvlJc w:val="left"/>
      <w:pPr>
        <w:ind w:left="3600" w:hanging="360"/>
      </w:pPr>
    </w:lvl>
    <w:lvl w:ilvl="5" w:tplc="AAA4CBE2">
      <w:start w:val="1"/>
      <w:numFmt w:val="lowerRoman"/>
      <w:lvlText w:val="%6."/>
      <w:lvlJc w:val="right"/>
      <w:pPr>
        <w:ind w:left="4320" w:hanging="180"/>
      </w:pPr>
    </w:lvl>
    <w:lvl w:ilvl="6" w:tplc="53122CF0">
      <w:start w:val="1"/>
      <w:numFmt w:val="decimal"/>
      <w:lvlText w:val="%7."/>
      <w:lvlJc w:val="left"/>
      <w:pPr>
        <w:ind w:left="5040" w:hanging="360"/>
      </w:pPr>
    </w:lvl>
    <w:lvl w:ilvl="7" w:tplc="566E28D4">
      <w:start w:val="1"/>
      <w:numFmt w:val="lowerLetter"/>
      <w:lvlText w:val="%8."/>
      <w:lvlJc w:val="left"/>
      <w:pPr>
        <w:ind w:left="5760" w:hanging="360"/>
      </w:pPr>
    </w:lvl>
    <w:lvl w:ilvl="8" w:tplc="98F804B2">
      <w:start w:val="1"/>
      <w:numFmt w:val="lowerRoman"/>
      <w:lvlText w:val="%9."/>
      <w:lvlJc w:val="right"/>
      <w:pPr>
        <w:ind w:left="6480" w:hanging="180"/>
      </w:pPr>
    </w:lvl>
  </w:abstractNum>
  <w:abstractNum w:abstractNumId="12" w15:restartNumberingAfterBreak="0">
    <w:nsid w:val="4F9D64F9"/>
    <w:multiLevelType w:val="multilevel"/>
    <w:tmpl w:val="E98EA13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3D41DF"/>
    <w:multiLevelType w:val="hybridMultilevel"/>
    <w:tmpl w:val="B8B8F7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A0D1E1B"/>
    <w:multiLevelType w:val="multilevel"/>
    <w:tmpl w:val="6CB25FF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95D71D"/>
    <w:multiLevelType w:val="multilevel"/>
    <w:tmpl w:val="10167DE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75A81A"/>
    <w:multiLevelType w:val="hybridMultilevel"/>
    <w:tmpl w:val="369A0344"/>
    <w:lvl w:ilvl="0" w:tplc="92C05466">
      <w:start w:val="1"/>
      <w:numFmt w:val="decimal"/>
      <w:lvlText w:val="%1."/>
      <w:lvlJc w:val="left"/>
      <w:pPr>
        <w:ind w:left="720" w:hanging="360"/>
      </w:pPr>
    </w:lvl>
    <w:lvl w:ilvl="1" w:tplc="68FC1E7A">
      <w:start w:val="1"/>
      <w:numFmt w:val="lowerLetter"/>
      <w:lvlText w:val="%2."/>
      <w:lvlJc w:val="left"/>
      <w:pPr>
        <w:ind w:left="1440" w:hanging="360"/>
      </w:pPr>
    </w:lvl>
    <w:lvl w:ilvl="2" w:tplc="833C05D8">
      <w:start w:val="1"/>
      <w:numFmt w:val="lowerRoman"/>
      <w:lvlText w:val="%3."/>
      <w:lvlJc w:val="right"/>
      <w:pPr>
        <w:ind w:left="2160" w:hanging="180"/>
      </w:pPr>
    </w:lvl>
    <w:lvl w:ilvl="3" w:tplc="75C8D53A">
      <w:start w:val="1"/>
      <w:numFmt w:val="decimal"/>
      <w:lvlText w:val="%4."/>
      <w:lvlJc w:val="left"/>
      <w:pPr>
        <w:ind w:left="2880" w:hanging="360"/>
      </w:pPr>
    </w:lvl>
    <w:lvl w:ilvl="4" w:tplc="AE2C5D0C">
      <w:start w:val="1"/>
      <w:numFmt w:val="lowerLetter"/>
      <w:lvlText w:val="%5."/>
      <w:lvlJc w:val="left"/>
      <w:pPr>
        <w:ind w:left="3600" w:hanging="360"/>
      </w:pPr>
    </w:lvl>
    <w:lvl w:ilvl="5" w:tplc="E982CB90">
      <w:start w:val="1"/>
      <w:numFmt w:val="lowerRoman"/>
      <w:lvlText w:val="%6."/>
      <w:lvlJc w:val="right"/>
      <w:pPr>
        <w:ind w:left="4320" w:hanging="180"/>
      </w:pPr>
    </w:lvl>
    <w:lvl w:ilvl="6" w:tplc="D0304320">
      <w:start w:val="1"/>
      <w:numFmt w:val="decimal"/>
      <w:lvlText w:val="%7."/>
      <w:lvlJc w:val="left"/>
      <w:pPr>
        <w:ind w:left="5040" w:hanging="360"/>
      </w:pPr>
    </w:lvl>
    <w:lvl w:ilvl="7" w:tplc="9B885812">
      <w:start w:val="1"/>
      <w:numFmt w:val="lowerLetter"/>
      <w:lvlText w:val="%8."/>
      <w:lvlJc w:val="left"/>
      <w:pPr>
        <w:ind w:left="5760" w:hanging="360"/>
      </w:pPr>
    </w:lvl>
    <w:lvl w:ilvl="8" w:tplc="0C8A7494">
      <w:start w:val="1"/>
      <w:numFmt w:val="lowerRoman"/>
      <w:lvlText w:val="%9."/>
      <w:lvlJc w:val="right"/>
      <w:pPr>
        <w:ind w:left="6480" w:hanging="180"/>
      </w:pPr>
    </w:lvl>
  </w:abstractNum>
  <w:abstractNum w:abstractNumId="17" w15:restartNumberingAfterBreak="0">
    <w:nsid w:val="63FF0685"/>
    <w:multiLevelType w:val="hybridMultilevel"/>
    <w:tmpl w:val="B8A4E54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55456E"/>
    <w:multiLevelType w:val="hybridMultilevel"/>
    <w:tmpl w:val="AB568C3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AC4B516"/>
    <w:multiLevelType w:val="hybridMultilevel"/>
    <w:tmpl w:val="DA1CE80E"/>
    <w:lvl w:ilvl="0" w:tplc="026E8DEA">
      <w:start w:val="1"/>
      <w:numFmt w:val="bullet"/>
      <w:lvlText w:val=""/>
      <w:lvlJc w:val="left"/>
      <w:pPr>
        <w:ind w:left="720" w:hanging="360"/>
      </w:pPr>
      <w:rPr>
        <w:rFonts w:hint="default" w:ascii="Symbol" w:hAnsi="Symbol"/>
      </w:rPr>
    </w:lvl>
    <w:lvl w:ilvl="1" w:tplc="C260905C">
      <w:start w:val="1"/>
      <w:numFmt w:val="bullet"/>
      <w:lvlText w:val=""/>
      <w:lvlJc w:val="left"/>
      <w:pPr>
        <w:ind w:left="1440" w:hanging="360"/>
      </w:pPr>
      <w:rPr>
        <w:rFonts w:hint="default" w:ascii="Symbol" w:hAnsi="Symbol"/>
      </w:rPr>
    </w:lvl>
    <w:lvl w:ilvl="2" w:tplc="8E6ADAA8">
      <w:start w:val="1"/>
      <w:numFmt w:val="bullet"/>
      <w:lvlText w:val=""/>
      <w:lvlJc w:val="left"/>
      <w:pPr>
        <w:ind w:left="2160" w:hanging="360"/>
      </w:pPr>
      <w:rPr>
        <w:rFonts w:hint="default" w:ascii="Wingdings" w:hAnsi="Wingdings"/>
      </w:rPr>
    </w:lvl>
    <w:lvl w:ilvl="3" w:tplc="FD6E1FC8">
      <w:start w:val="1"/>
      <w:numFmt w:val="bullet"/>
      <w:lvlText w:val=""/>
      <w:lvlJc w:val="left"/>
      <w:pPr>
        <w:ind w:left="2880" w:hanging="360"/>
      </w:pPr>
      <w:rPr>
        <w:rFonts w:hint="default" w:ascii="Symbol" w:hAnsi="Symbol"/>
      </w:rPr>
    </w:lvl>
    <w:lvl w:ilvl="4" w:tplc="8BD8657E">
      <w:start w:val="1"/>
      <w:numFmt w:val="bullet"/>
      <w:lvlText w:val="o"/>
      <w:lvlJc w:val="left"/>
      <w:pPr>
        <w:ind w:left="3600" w:hanging="360"/>
      </w:pPr>
      <w:rPr>
        <w:rFonts w:hint="default" w:ascii="Courier New" w:hAnsi="Courier New"/>
      </w:rPr>
    </w:lvl>
    <w:lvl w:ilvl="5" w:tplc="E93663C2">
      <w:start w:val="1"/>
      <w:numFmt w:val="bullet"/>
      <w:lvlText w:val=""/>
      <w:lvlJc w:val="left"/>
      <w:pPr>
        <w:ind w:left="4320" w:hanging="360"/>
      </w:pPr>
      <w:rPr>
        <w:rFonts w:hint="default" w:ascii="Wingdings" w:hAnsi="Wingdings"/>
      </w:rPr>
    </w:lvl>
    <w:lvl w:ilvl="6" w:tplc="736204AE">
      <w:start w:val="1"/>
      <w:numFmt w:val="bullet"/>
      <w:lvlText w:val=""/>
      <w:lvlJc w:val="left"/>
      <w:pPr>
        <w:ind w:left="5040" w:hanging="360"/>
      </w:pPr>
      <w:rPr>
        <w:rFonts w:hint="default" w:ascii="Symbol" w:hAnsi="Symbol"/>
      </w:rPr>
    </w:lvl>
    <w:lvl w:ilvl="7" w:tplc="E82CA344">
      <w:start w:val="1"/>
      <w:numFmt w:val="bullet"/>
      <w:lvlText w:val="o"/>
      <w:lvlJc w:val="left"/>
      <w:pPr>
        <w:ind w:left="5760" w:hanging="360"/>
      </w:pPr>
      <w:rPr>
        <w:rFonts w:hint="default" w:ascii="Courier New" w:hAnsi="Courier New"/>
      </w:rPr>
    </w:lvl>
    <w:lvl w:ilvl="8" w:tplc="076AB616">
      <w:start w:val="1"/>
      <w:numFmt w:val="bullet"/>
      <w:lvlText w:val=""/>
      <w:lvlJc w:val="left"/>
      <w:pPr>
        <w:ind w:left="6480" w:hanging="360"/>
      </w:pPr>
      <w:rPr>
        <w:rFonts w:hint="default" w:ascii="Wingdings" w:hAnsi="Wingdings"/>
      </w:rPr>
    </w:lvl>
  </w:abstractNum>
  <w:abstractNum w:abstractNumId="20" w15:restartNumberingAfterBreak="0">
    <w:nsid w:val="6DEB56C3"/>
    <w:multiLevelType w:val="multilevel"/>
    <w:tmpl w:val="7B06F75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157323"/>
    <w:multiLevelType w:val="hybridMultilevel"/>
    <w:tmpl w:val="C1045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5C0639"/>
    <w:multiLevelType w:val="multilevel"/>
    <w:tmpl w:val="5882ECB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997E2B8"/>
    <w:multiLevelType w:val="hybridMultilevel"/>
    <w:tmpl w:val="64C2F70A"/>
    <w:lvl w:ilvl="0" w:tplc="CF6299E0">
      <w:start w:val="1"/>
      <w:numFmt w:val="decimal"/>
      <w:lvlText w:val="%1."/>
      <w:lvlJc w:val="left"/>
      <w:pPr>
        <w:ind w:left="720" w:hanging="360"/>
      </w:pPr>
    </w:lvl>
    <w:lvl w:ilvl="1" w:tplc="C7D2737A">
      <w:start w:val="1"/>
      <w:numFmt w:val="lowerLetter"/>
      <w:lvlText w:val="%2."/>
      <w:lvlJc w:val="left"/>
      <w:pPr>
        <w:ind w:left="1440" w:hanging="360"/>
      </w:pPr>
    </w:lvl>
    <w:lvl w:ilvl="2" w:tplc="AA5C0B6E">
      <w:start w:val="1"/>
      <w:numFmt w:val="lowerRoman"/>
      <w:lvlText w:val="%3."/>
      <w:lvlJc w:val="right"/>
      <w:pPr>
        <w:ind w:left="2160" w:hanging="180"/>
      </w:pPr>
    </w:lvl>
    <w:lvl w:ilvl="3" w:tplc="D4CAEA60">
      <w:start w:val="1"/>
      <w:numFmt w:val="decimal"/>
      <w:lvlText w:val="%4."/>
      <w:lvlJc w:val="left"/>
      <w:pPr>
        <w:ind w:left="2880" w:hanging="360"/>
      </w:pPr>
    </w:lvl>
    <w:lvl w:ilvl="4" w:tplc="030E88FC">
      <w:start w:val="1"/>
      <w:numFmt w:val="lowerLetter"/>
      <w:lvlText w:val="%5."/>
      <w:lvlJc w:val="left"/>
      <w:pPr>
        <w:ind w:left="3600" w:hanging="360"/>
      </w:pPr>
    </w:lvl>
    <w:lvl w:ilvl="5" w:tplc="AE021D7A">
      <w:start w:val="1"/>
      <w:numFmt w:val="lowerRoman"/>
      <w:lvlText w:val="%6."/>
      <w:lvlJc w:val="right"/>
      <w:pPr>
        <w:ind w:left="4320" w:hanging="180"/>
      </w:pPr>
    </w:lvl>
    <w:lvl w:ilvl="6" w:tplc="122EF162">
      <w:start w:val="1"/>
      <w:numFmt w:val="decimal"/>
      <w:lvlText w:val="%7."/>
      <w:lvlJc w:val="left"/>
      <w:pPr>
        <w:ind w:left="5040" w:hanging="360"/>
      </w:pPr>
    </w:lvl>
    <w:lvl w:ilvl="7" w:tplc="BB2E4D1E">
      <w:start w:val="1"/>
      <w:numFmt w:val="lowerLetter"/>
      <w:lvlText w:val="%8."/>
      <w:lvlJc w:val="left"/>
      <w:pPr>
        <w:ind w:left="5760" w:hanging="360"/>
      </w:pPr>
    </w:lvl>
    <w:lvl w:ilvl="8" w:tplc="D7765E5C">
      <w:start w:val="1"/>
      <w:numFmt w:val="lowerRoman"/>
      <w:lvlText w:val="%9."/>
      <w:lvlJc w:val="right"/>
      <w:pPr>
        <w:ind w:left="6480" w:hanging="180"/>
      </w:pPr>
    </w:lvl>
  </w:abstractNum>
  <w:abstractNum w:abstractNumId="24" w15:restartNumberingAfterBreak="0">
    <w:nsid w:val="7CC4344F"/>
    <w:multiLevelType w:val="hybridMultilevel"/>
    <w:tmpl w:val="15DCF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4"/>
  </w:num>
  <w:num w:numId="3">
    <w:abstractNumId w:val="15"/>
  </w:num>
  <w:num w:numId="4">
    <w:abstractNumId w:val="20"/>
  </w:num>
  <w:num w:numId="5">
    <w:abstractNumId w:val="12"/>
  </w:num>
  <w:num w:numId="6">
    <w:abstractNumId w:val="7"/>
  </w:num>
  <w:num w:numId="7">
    <w:abstractNumId w:val="6"/>
  </w:num>
  <w:num w:numId="8">
    <w:abstractNumId w:val="16"/>
  </w:num>
  <w:num w:numId="9">
    <w:abstractNumId w:val="18"/>
  </w:num>
  <w:num w:numId="10">
    <w:abstractNumId w:val="5"/>
  </w:num>
  <w:num w:numId="11">
    <w:abstractNumId w:val="2"/>
  </w:num>
  <w:num w:numId="12">
    <w:abstractNumId w:val="9"/>
  </w:num>
  <w:num w:numId="13">
    <w:abstractNumId w:val="0"/>
  </w:num>
  <w:num w:numId="14">
    <w:abstractNumId w:val="3"/>
  </w:num>
  <w:num w:numId="15">
    <w:abstractNumId w:val="24"/>
  </w:num>
  <w:num w:numId="16">
    <w:abstractNumId w:val="13"/>
  </w:num>
  <w:num w:numId="17">
    <w:abstractNumId w:val="17"/>
  </w:num>
  <w:num w:numId="18">
    <w:abstractNumId w:val="4"/>
  </w:num>
  <w:num w:numId="19">
    <w:abstractNumId w:val="22"/>
  </w:num>
  <w:num w:numId="20">
    <w:abstractNumId w:val="1"/>
  </w:num>
  <w:num w:numId="21">
    <w:abstractNumId w:val="11"/>
  </w:num>
  <w:num w:numId="22">
    <w:abstractNumId w:val="23"/>
  </w:num>
  <w:num w:numId="23">
    <w:abstractNumId w:val="21"/>
  </w:num>
  <w:num w:numId="24">
    <w:abstractNumId w:val="19"/>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ocha">
    <w15:presenceInfo w15:providerId="AD" w15:userId="S::socha@uw.edu::5585f47c-147b-42a7-988b-9ebba9784891"/>
  </w15:person>
  <w15:person w15:author="abhina2">
    <w15:presenceInfo w15:providerId="AD" w15:userId="S::abhina2@uw.edu::09fc1e60-7b3c-4b6b-b6eb-7ade431776e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9CE"/>
    <w:rsid w:val="00000F29"/>
    <w:rsid w:val="00005B3D"/>
    <w:rsid w:val="0001312D"/>
    <w:rsid w:val="00013C9A"/>
    <w:rsid w:val="00014BAD"/>
    <w:rsid w:val="00020E21"/>
    <w:rsid w:val="0002351C"/>
    <w:rsid w:val="00024938"/>
    <w:rsid w:val="0002658E"/>
    <w:rsid w:val="00043FFE"/>
    <w:rsid w:val="00052FF7"/>
    <w:rsid w:val="0005776E"/>
    <w:rsid w:val="00057900"/>
    <w:rsid w:val="00063B88"/>
    <w:rsid w:val="00066EFC"/>
    <w:rsid w:val="0007330B"/>
    <w:rsid w:val="00073D2B"/>
    <w:rsid w:val="00077434"/>
    <w:rsid w:val="0007777B"/>
    <w:rsid w:val="000849CA"/>
    <w:rsid w:val="00090461"/>
    <w:rsid w:val="00091A8B"/>
    <w:rsid w:val="00092ED2"/>
    <w:rsid w:val="000942B0"/>
    <w:rsid w:val="00096850"/>
    <w:rsid w:val="00096FC4"/>
    <w:rsid w:val="000A125C"/>
    <w:rsid w:val="000A201C"/>
    <w:rsid w:val="000A3548"/>
    <w:rsid w:val="000A56A3"/>
    <w:rsid w:val="000A689B"/>
    <w:rsid w:val="000A79A8"/>
    <w:rsid w:val="000B0C7C"/>
    <w:rsid w:val="000B556A"/>
    <w:rsid w:val="000C105E"/>
    <w:rsid w:val="000C69C5"/>
    <w:rsid w:val="000D4565"/>
    <w:rsid w:val="000D5561"/>
    <w:rsid w:val="000D68EB"/>
    <w:rsid w:val="000E009B"/>
    <w:rsid w:val="000F5651"/>
    <w:rsid w:val="0010477D"/>
    <w:rsid w:val="0011742A"/>
    <w:rsid w:val="0012297C"/>
    <w:rsid w:val="001233C2"/>
    <w:rsid w:val="0012572E"/>
    <w:rsid w:val="00127A09"/>
    <w:rsid w:val="00132448"/>
    <w:rsid w:val="00141BD9"/>
    <w:rsid w:val="00143D49"/>
    <w:rsid w:val="001463AA"/>
    <w:rsid w:val="00146E91"/>
    <w:rsid w:val="00147E69"/>
    <w:rsid w:val="00153F60"/>
    <w:rsid w:val="00160774"/>
    <w:rsid w:val="0019324D"/>
    <w:rsid w:val="00196E07"/>
    <w:rsid w:val="001A169D"/>
    <w:rsid w:val="001A274D"/>
    <w:rsid w:val="001A61D1"/>
    <w:rsid w:val="001A6EE8"/>
    <w:rsid w:val="001B6227"/>
    <w:rsid w:val="001B66B6"/>
    <w:rsid w:val="001C18A6"/>
    <w:rsid w:val="001C20FC"/>
    <w:rsid w:val="001E1B9F"/>
    <w:rsid w:val="001E20CB"/>
    <w:rsid w:val="001F5AA9"/>
    <w:rsid w:val="001F5CB7"/>
    <w:rsid w:val="001F5DD4"/>
    <w:rsid w:val="001F7D81"/>
    <w:rsid w:val="00200BAB"/>
    <w:rsid w:val="0020198D"/>
    <w:rsid w:val="00212340"/>
    <w:rsid w:val="00217544"/>
    <w:rsid w:val="00226DE8"/>
    <w:rsid w:val="00227EAB"/>
    <w:rsid w:val="0022C42B"/>
    <w:rsid w:val="00232A9A"/>
    <w:rsid w:val="00232C24"/>
    <w:rsid w:val="00236597"/>
    <w:rsid w:val="00237C01"/>
    <w:rsid w:val="00240A40"/>
    <w:rsid w:val="00252066"/>
    <w:rsid w:val="00253CDC"/>
    <w:rsid w:val="00261DCD"/>
    <w:rsid w:val="00284CB9"/>
    <w:rsid w:val="002859FD"/>
    <w:rsid w:val="00293D0E"/>
    <w:rsid w:val="00296487"/>
    <w:rsid w:val="002B0CCC"/>
    <w:rsid w:val="002B2021"/>
    <w:rsid w:val="002B2B84"/>
    <w:rsid w:val="002D33F9"/>
    <w:rsid w:val="002D7F4A"/>
    <w:rsid w:val="002F35E2"/>
    <w:rsid w:val="002F66ED"/>
    <w:rsid w:val="002F6CCC"/>
    <w:rsid w:val="003028EB"/>
    <w:rsid w:val="003042E4"/>
    <w:rsid w:val="00306BDD"/>
    <w:rsid w:val="003240AC"/>
    <w:rsid w:val="003276DB"/>
    <w:rsid w:val="0032792A"/>
    <w:rsid w:val="003306A6"/>
    <w:rsid w:val="00332362"/>
    <w:rsid w:val="0033358C"/>
    <w:rsid w:val="0034126A"/>
    <w:rsid w:val="00342327"/>
    <w:rsid w:val="00343B8E"/>
    <w:rsid w:val="003461AD"/>
    <w:rsid w:val="00346FE5"/>
    <w:rsid w:val="00353815"/>
    <w:rsid w:val="00357432"/>
    <w:rsid w:val="00362C51"/>
    <w:rsid w:val="00363AE9"/>
    <w:rsid w:val="003640A7"/>
    <w:rsid w:val="00365080"/>
    <w:rsid w:val="003659F7"/>
    <w:rsid w:val="00367550"/>
    <w:rsid w:val="003724CC"/>
    <w:rsid w:val="0037669D"/>
    <w:rsid w:val="00387BAE"/>
    <w:rsid w:val="0039520F"/>
    <w:rsid w:val="00397D71"/>
    <w:rsid w:val="003A13D0"/>
    <w:rsid w:val="003A67B0"/>
    <w:rsid w:val="003B0329"/>
    <w:rsid w:val="003C1343"/>
    <w:rsid w:val="003C2DD2"/>
    <w:rsid w:val="003C2F50"/>
    <w:rsid w:val="003D0CB9"/>
    <w:rsid w:val="003D2C22"/>
    <w:rsid w:val="003D694F"/>
    <w:rsid w:val="00406F5E"/>
    <w:rsid w:val="00417FC3"/>
    <w:rsid w:val="00422CC6"/>
    <w:rsid w:val="00423625"/>
    <w:rsid w:val="0042489C"/>
    <w:rsid w:val="00427989"/>
    <w:rsid w:val="004305F7"/>
    <w:rsid w:val="004329D6"/>
    <w:rsid w:val="00433BE0"/>
    <w:rsid w:val="004416C9"/>
    <w:rsid w:val="004450CE"/>
    <w:rsid w:val="0045051E"/>
    <w:rsid w:val="00450FFA"/>
    <w:rsid w:val="004524E5"/>
    <w:rsid w:val="00456106"/>
    <w:rsid w:val="0045757B"/>
    <w:rsid w:val="00460FD3"/>
    <w:rsid w:val="00464E8C"/>
    <w:rsid w:val="00466F07"/>
    <w:rsid w:val="0047036E"/>
    <w:rsid w:val="0047255D"/>
    <w:rsid w:val="00473D92"/>
    <w:rsid w:val="004808F6"/>
    <w:rsid w:val="004823B7"/>
    <w:rsid w:val="00486BCF"/>
    <w:rsid w:val="004932F8"/>
    <w:rsid w:val="004A00C1"/>
    <w:rsid w:val="004A396E"/>
    <w:rsid w:val="004A506B"/>
    <w:rsid w:val="004A5B69"/>
    <w:rsid w:val="004A7BCA"/>
    <w:rsid w:val="004B104A"/>
    <w:rsid w:val="004B964C"/>
    <w:rsid w:val="004C36A3"/>
    <w:rsid w:val="004C37BB"/>
    <w:rsid w:val="004C4333"/>
    <w:rsid w:val="004C7046"/>
    <w:rsid w:val="004D1CC7"/>
    <w:rsid w:val="004D6890"/>
    <w:rsid w:val="004E008D"/>
    <w:rsid w:val="004E5F7D"/>
    <w:rsid w:val="004F21EB"/>
    <w:rsid w:val="005007D1"/>
    <w:rsid w:val="0050114C"/>
    <w:rsid w:val="005217B0"/>
    <w:rsid w:val="00525135"/>
    <w:rsid w:val="005264B0"/>
    <w:rsid w:val="005324C1"/>
    <w:rsid w:val="00534F6F"/>
    <w:rsid w:val="00536F99"/>
    <w:rsid w:val="00545408"/>
    <w:rsid w:val="005473F4"/>
    <w:rsid w:val="00560473"/>
    <w:rsid w:val="005721D6"/>
    <w:rsid w:val="00574DFA"/>
    <w:rsid w:val="00581D2D"/>
    <w:rsid w:val="0058266B"/>
    <w:rsid w:val="00582F56"/>
    <w:rsid w:val="0058331E"/>
    <w:rsid w:val="00591F74"/>
    <w:rsid w:val="00596426"/>
    <w:rsid w:val="00597543"/>
    <w:rsid w:val="005A0DDF"/>
    <w:rsid w:val="005D4DAB"/>
    <w:rsid w:val="005D6733"/>
    <w:rsid w:val="005E0F62"/>
    <w:rsid w:val="005E18B5"/>
    <w:rsid w:val="005F207A"/>
    <w:rsid w:val="005F2471"/>
    <w:rsid w:val="005F27F0"/>
    <w:rsid w:val="005F73D3"/>
    <w:rsid w:val="00600D71"/>
    <w:rsid w:val="00600DD7"/>
    <w:rsid w:val="006023E7"/>
    <w:rsid w:val="00612853"/>
    <w:rsid w:val="00612B1C"/>
    <w:rsid w:val="0061672B"/>
    <w:rsid w:val="006201E8"/>
    <w:rsid w:val="00622D9E"/>
    <w:rsid w:val="00623321"/>
    <w:rsid w:val="006246E1"/>
    <w:rsid w:val="0062F64C"/>
    <w:rsid w:val="00632CB1"/>
    <w:rsid w:val="00633BA5"/>
    <w:rsid w:val="006349F5"/>
    <w:rsid w:val="006359A2"/>
    <w:rsid w:val="00635B10"/>
    <w:rsid w:val="00636D39"/>
    <w:rsid w:val="00642307"/>
    <w:rsid w:val="006430CA"/>
    <w:rsid w:val="00645244"/>
    <w:rsid w:val="006454AA"/>
    <w:rsid w:val="00650346"/>
    <w:rsid w:val="00652155"/>
    <w:rsid w:val="00661CF3"/>
    <w:rsid w:val="00663113"/>
    <w:rsid w:val="006637D2"/>
    <w:rsid w:val="00666E26"/>
    <w:rsid w:val="00674F3D"/>
    <w:rsid w:val="0067521D"/>
    <w:rsid w:val="0067540A"/>
    <w:rsid w:val="00677229"/>
    <w:rsid w:val="00680641"/>
    <w:rsid w:val="00685337"/>
    <w:rsid w:val="00685CD5"/>
    <w:rsid w:val="00685E78"/>
    <w:rsid w:val="0068754B"/>
    <w:rsid w:val="00691D88"/>
    <w:rsid w:val="006A5522"/>
    <w:rsid w:val="006A5E9C"/>
    <w:rsid w:val="006B06A1"/>
    <w:rsid w:val="006B238D"/>
    <w:rsid w:val="006B39BC"/>
    <w:rsid w:val="006B4CDB"/>
    <w:rsid w:val="006C057C"/>
    <w:rsid w:val="006C19EE"/>
    <w:rsid w:val="006D14F4"/>
    <w:rsid w:val="006D1B60"/>
    <w:rsid w:val="006E01EC"/>
    <w:rsid w:val="006E4FA5"/>
    <w:rsid w:val="006E556D"/>
    <w:rsid w:val="006F2B2C"/>
    <w:rsid w:val="006F31BB"/>
    <w:rsid w:val="006F71BC"/>
    <w:rsid w:val="00701255"/>
    <w:rsid w:val="007036F0"/>
    <w:rsid w:val="0072170C"/>
    <w:rsid w:val="00721B05"/>
    <w:rsid w:val="007267A6"/>
    <w:rsid w:val="00730149"/>
    <w:rsid w:val="00736751"/>
    <w:rsid w:val="00737193"/>
    <w:rsid w:val="00740B5D"/>
    <w:rsid w:val="007501F8"/>
    <w:rsid w:val="00764A98"/>
    <w:rsid w:val="00770AB6"/>
    <w:rsid w:val="00771343"/>
    <w:rsid w:val="00771376"/>
    <w:rsid w:val="0077284C"/>
    <w:rsid w:val="0077612E"/>
    <w:rsid w:val="007821BF"/>
    <w:rsid w:val="00796B70"/>
    <w:rsid w:val="00797366"/>
    <w:rsid w:val="007A4DBF"/>
    <w:rsid w:val="007A76C4"/>
    <w:rsid w:val="007B1773"/>
    <w:rsid w:val="007B607C"/>
    <w:rsid w:val="007B7985"/>
    <w:rsid w:val="007C1A34"/>
    <w:rsid w:val="007C1EDF"/>
    <w:rsid w:val="007C2416"/>
    <w:rsid w:val="007C60DE"/>
    <w:rsid w:val="007C67C6"/>
    <w:rsid w:val="007D43CF"/>
    <w:rsid w:val="007D7F12"/>
    <w:rsid w:val="007E1C0E"/>
    <w:rsid w:val="007E389D"/>
    <w:rsid w:val="007F107E"/>
    <w:rsid w:val="007F6B81"/>
    <w:rsid w:val="0080120C"/>
    <w:rsid w:val="008024DA"/>
    <w:rsid w:val="00810819"/>
    <w:rsid w:val="008127A7"/>
    <w:rsid w:val="0081463C"/>
    <w:rsid w:val="0082419E"/>
    <w:rsid w:val="0083013B"/>
    <w:rsid w:val="00830614"/>
    <w:rsid w:val="00832F75"/>
    <w:rsid w:val="0084072D"/>
    <w:rsid w:val="008418D2"/>
    <w:rsid w:val="008420D6"/>
    <w:rsid w:val="00842592"/>
    <w:rsid w:val="00843A71"/>
    <w:rsid w:val="008442BF"/>
    <w:rsid w:val="008449F3"/>
    <w:rsid w:val="00860939"/>
    <w:rsid w:val="00865E7C"/>
    <w:rsid w:val="00873B14"/>
    <w:rsid w:val="0088288F"/>
    <w:rsid w:val="0088309F"/>
    <w:rsid w:val="00886542"/>
    <w:rsid w:val="0088781D"/>
    <w:rsid w:val="00892C01"/>
    <w:rsid w:val="00897906"/>
    <w:rsid w:val="008A29E3"/>
    <w:rsid w:val="008A460D"/>
    <w:rsid w:val="008A5306"/>
    <w:rsid w:val="008A5D26"/>
    <w:rsid w:val="008B03BD"/>
    <w:rsid w:val="008B2388"/>
    <w:rsid w:val="008B2B04"/>
    <w:rsid w:val="008B5082"/>
    <w:rsid w:val="008C19CE"/>
    <w:rsid w:val="008C1A49"/>
    <w:rsid w:val="008C415A"/>
    <w:rsid w:val="008C4240"/>
    <w:rsid w:val="008D4015"/>
    <w:rsid w:val="008F524F"/>
    <w:rsid w:val="00900487"/>
    <w:rsid w:val="009028DB"/>
    <w:rsid w:val="009042CC"/>
    <w:rsid w:val="00906CED"/>
    <w:rsid w:val="0091506B"/>
    <w:rsid w:val="00915A6A"/>
    <w:rsid w:val="009327F6"/>
    <w:rsid w:val="0093786D"/>
    <w:rsid w:val="009379EF"/>
    <w:rsid w:val="009412EA"/>
    <w:rsid w:val="00943B18"/>
    <w:rsid w:val="0095554E"/>
    <w:rsid w:val="009558AF"/>
    <w:rsid w:val="009565B6"/>
    <w:rsid w:val="009614DE"/>
    <w:rsid w:val="009743F5"/>
    <w:rsid w:val="00983CE5"/>
    <w:rsid w:val="009852BA"/>
    <w:rsid w:val="00995CB1"/>
    <w:rsid w:val="00995EA6"/>
    <w:rsid w:val="009B6209"/>
    <w:rsid w:val="009C523D"/>
    <w:rsid w:val="009C6380"/>
    <w:rsid w:val="009C6C11"/>
    <w:rsid w:val="009C6F34"/>
    <w:rsid w:val="009D0B43"/>
    <w:rsid w:val="009D25D6"/>
    <w:rsid w:val="009E5F64"/>
    <w:rsid w:val="009E66B7"/>
    <w:rsid w:val="009E79EC"/>
    <w:rsid w:val="009F0330"/>
    <w:rsid w:val="009F4E25"/>
    <w:rsid w:val="009F6129"/>
    <w:rsid w:val="00A02944"/>
    <w:rsid w:val="00A03A86"/>
    <w:rsid w:val="00A14FE8"/>
    <w:rsid w:val="00A17F83"/>
    <w:rsid w:val="00A20864"/>
    <w:rsid w:val="00A23BD1"/>
    <w:rsid w:val="00A24EBC"/>
    <w:rsid w:val="00A3177E"/>
    <w:rsid w:val="00A3441A"/>
    <w:rsid w:val="00A35DDC"/>
    <w:rsid w:val="00A40741"/>
    <w:rsid w:val="00A4087A"/>
    <w:rsid w:val="00A47212"/>
    <w:rsid w:val="00A52927"/>
    <w:rsid w:val="00A623BD"/>
    <w:rsid w:val="00A665DC"/>
    <w:rsid w:val="00A67DC7"/>
    <w:rsid w:val="00A724CB"/>
    <w:rsid w:val="00A73CB6"/>
    <w:rsid w:val="00A7798A"/>
    <w:rsid w:val="00A82369"/>
    <w:rsid w:val="00A82626"/>
    <w:rsid w:val="00A82738"/>
    <w:rsid w:val="00A85809"/>
    <w:rsid w:val="00A87173"/>
    <w:rsid w:val="00A93067"/>
    <w:rsid w:val="00A93E42"/>
    <w:rsid w:val="00A948E0"/>
    <w:rsid w:val="00AA1B7D"/>
    <w:rsid w:val="00AB025F"/>
    <w:rsid w:val="00AB7DBE"/>
    <w:rsid w:val="00AC335F"/>
    <w:rsid w:val="00AC41C9"/>
    <w:rsid w:val="00AC5A8E"/>
    <w:rsid w:val="00AC605B"/>
    <w:rsid w:val="00AC7171"/>
    <w:rsid w:val="00AE4002"/>
    <w:rsid w:val="00AE569D"/>
    <w:rsid w:val="00AE57B2"/>
    <w:rsid w:val="00B06693"/>
    <w:rsid w:val="00B0680E"/>
    <w:rsid w:val="00B06DCD"/>
    <w:rsid w:val="00B15BC4"/>
    <w:rsid w:val="00B22501"/>
    <w:rsid w:val="00B24C53"/>
    <w:rsid w:val="00B25906"/>
    <w:rsid w:val="00B348F8"/>
    <w:rsid w:val="00B35BA2"/>
    <w:rsid w:val="00B42467"/>
    <w:rsid w:val="00B46BDA"/>
    <w:rsid w:val="00B6452C"/>
    <w:rsid w:val="00B71065"/>
    <w:rsid w:val="00B729DA"/>
    <w:rsid w:val="00B7541E"/>
    <w:rsid w:val="00B86021"/>
    <w:rsid w:val="00B916C1"/>
    <w:rsid w:val="00BA0491"/>
    <w:rsid w:val="00BA366D"/>
    <w:rsid w:val="00BA3C28"/>
    <w:rsid w:val="00BA4C75"/>
    <w:rsid w:val="00BB0D6C"/>
    <w:rsid w:val="00BC00E3"/>
    <w:rsid w:val="00BC2695"/>
    <w:rsid w:val="00BC34A6"/>
    <w:rsid w:val="00BD47BD"/>
    <w:rsid w:val="00BD6CB9"/>
    <w:rsid w:val="00BE5344"/>
    <w:rsid w:val="00BE6E35"/>
    <w:rsid w:val="00BE7050"/>
    <w:rsid w:val="00C07FAE"/>
    <w:rsid w:val="00C111CC"/>
    <w:rsid w:val="00C11FD3"/>
    <w:rsid w:val="00C13639"/>
    <w:rsid w:val="00C3072A"/>
    <w:rsid w:val="00C31856"/>
    <w:rsid w:val="00C35330"/>
    <w:rsid w:val="00C35F69"/>
    <w:rsid w:val="00C50619"/>
    <w:rsid w:val="00C51804"/>
    <w:rsid w:val="00C54294"/>
    <w:rsid w:val="00C54768"/>
    <w:rsid w:val="00C54814"/>
    <w:rsid w:val="00C55F5B"/>
    <w:rsid w:val="00C64552"/>
    <w:rsid w:val="00C67F49"/>
    <w:rsid w:val="00C7282A"/>
    <w:rsid w:val="00C7350A"/>
    <w:rsid w:val="00C75612"/>
    <w:rsid w:val="00C76F03"/>
    <w:rsid w:val="00C80099"/>
    <w:rsid w:val="00C80233"/>
    <w:rsid w:val="00C85FAC"/>
    <w:rsid w:val="00C90E5B"/>
    <w:rsid w:val="00C96049"/>
    <w:rsid w:val="00CA5EA2"/>
    <w:rsid w:val="00CB1EB8"/>
    <w:rsid w:val="00CB2840"/>
    <w:rsid w:val="00CB37AB"/>
    <w:rsid w:val="00CB4054"/>
    <w:rsid w:val="00CB4A18"/>
    <w:rsid w:val="00CD5F87"/>
    <w:rsid w:val="00CF12C3"/>
    <w:rsid w:val="00CF4015"/>
    <w:rsid w:val="00D038AC"/>
    <w:rsid w:val="00D05649"/>
    <w:rsid w:val="00D0645C"/>
    <w:rsid w:val="00D13120"/>
    <w:rsid w:val="00D14B45"/>
    <w:rsid w:val="00D16462"/>
    <w:rsid w:val="00D23EE4"/>
    <w:rsid w:val="00D27E00"/>
    <w:rsid w:val="00D32687"/>
    <w:rsid w:val="00D344C7"/>
    <w:rsid w:val="00D373DF"/>
    <w:rsid w:val="00D41CFD"/>
    <w:rsid w:val="00D4257C"/>
    <w:rsid w:val="00D4297E"/>
    <w:rsid w:val="00D44795"/>
    <w:rsid w:val="00D45C53"/>
    <w:rsid w:val="00D45D08"/>
    <w:rsid w:val="00D6024C"/>
    <w:rsid w:val="00D6361C"/>
    <w:rsid w:val="00D7139D"/>
    <w:rsid w:val="00D7152C"/>
    <w:rsid w:val="00D73C5D"/>
    <w:rsid w:val="00D7677F"/>
    <w:rsid w:val="00D806E3"/>
    <w:rsid w:val="00D82346"/>
    <w:rsid w:val="00D82F07"/>
    <w:rsid w:val="00D86143"/>
    <w:rsid w:val="00D863C7"/>
    <w:rsid w:val="00D9730F"/>
    <w:rsid w:val="00D97602"/>
    <w:rsid w:val="00DB088E"/>
    <w:rsid w:val="00DC4E95"/>
    <w:rsid w:val="00DC70C4"/>
    <w:rsid w:val="00DD2D56"/>
    <w:rsid w:val="00DE0E3C"/>
    <w:rsid w:val="00DE16FC"/>
    <w:rsid w:val="00DE2D3F"/>
    <w:rsid w:val="00DF0D00"/>
    <w:rsid w:val="00DF54DB"/>
    <w:rsid w:val="00E0309C"/>
    <w:rsid w:val="00E1004B"/>
    <w:rsid w:val="00E12809"/>
    <w:rsid w:val="00E13ADA"/>
    <w:rsid w:val="00E15DF4"/>
    <w:rsid w:val="00E164DE"/>
    <w:rsid w:val="00E24245"/>
    <w:rsid w:val="00E25DB8"/>
    <w:rsid w:val="00E3190C"/>
    <w:rsid w:val="00E346D9"/>
    <w:rsid w:val="00E351CA"/>
    <w:rsid w:val="00E3733B"/>
    <w:rsid w:val="00E44151"/>
    <w:rsid w:val="00E44C6D"/>
    <w:rsid w:val="00E5194B"/>
    <w:rsid w:val="00E55A73"/>
    <w:rsid w:val="00E659F1"/>
    <w:rsid w:val="00E65E83"/>
    <w:rsid w:val="00E911D0"/>
    <w:rsid w:val="00E965DA"/>
    <w:rsid w:val="00E96877"/>
    <w:rsid w:val="00E96BC8"/>
    <w:rsid w:val="00EA029D"/>
    <w:rsid w:val="00EA48B5"/>
    <w:rsid w:val="00EA613A"/>
    <w:rsid w:val="00EB25A6"/>
    <w:rsid w:val="00EC31DB"/>
    <w:rsid w:val="00ED03EB"/>
    <w:rsid w:val="00ED7893"/>
    <w:rsid w:val="00EE74B6"/>
    <w:rsid w:val="00EF06CE"/>
    <w:rsid w:val="00EF1F81"/>
    <w:rsid w:val="00EF3931"/>
    <w:rsid w:val="00EF6C14"/>
    <w:rsid w:val="00F00299"/>
    <w:rsid w:val="00F02240"/>
    <w:rsid w:val="00F03557"/>
    <w:rsid w:val="00F0527E"/>
    <w:rsid w:val="00F11D89"/>
    <w:rsid w:val="00F12029"/>
    <w:rsid w:val="00F200CE"/>
    <w:rsid w:val="00F31FC6"/>
    <w:rsid w:val="00F459F3"/>
    <w:rsid w:val="00F465F6"/>
    <w:rsid w:val="00F5338D"/>
    <w:rsid w:val="00F622D9"/>
    <w:rsid w:val="00F8371E"/>
    <w:rsid w:val="00F85D63"/>
    <w:rsid w:val="00F93182"/>
    <w:rsid w:val="00F9694B"/>
    <w:rsid w:val="00FA0E3C"/>
    <w:rsid w:val="00FA1AD5"/>
    <w:rsid w:val="00FA3EB0"/>
    <w:rsid w:val="00FA6307"/>
    <w:rsid w:val="00FA6477"/>
    <w:rsid w:val="00FA7512"/>
    <w:rsid w:val="00FB0A72"/>
    <w:rsid w:val="00FB2CF6"/>
    <w:rsid w:val="00FB3702"/>
    <w:rsid w:val="00FB3CE4"/>
    <w:rsid w:val="00FC0FF4"/>
    <w:rsid w:val="00FC2432"/>
    <w:rsid w:val="00FC2558"/>
    <w:rsid w:val="00FC7E9C"/>
    <w:rsid w:val="00FD4118"/>
    <w:rsid w:val="00FE0121"/>
    <w:rsid w:val="00FE6E96"/>
    <w:rsid w:val="010FF28C"/>
    <w:rsid w:val="013A3677"/>
    <w:rsid w:val="013C854A"/>
    <w:rsid w:val="017A15FA"/>
    <w:rsid w:val="01AE3900"/>
    <w:rsid w:val="01CCD726"/>
    <w:rsid w:val="020359C3"/>
    <w:rsid w:val="0204EDE9"/>
    <w:rsid w:val="020C3CCC"/>
    <w:rsid w:val="02784EB3"/>
    <w:rsid w:val="027ED7A5"/>
    <w:rsid w:val="028B1E26"/>
    <w:rsid w:val="028FA243"/>
    <w:rsid w:val="02CE0BB2"/>
    <w:rsid w:val="02D7DE8C"/>
    <w:rsid w:val="0302430C"/>
    <w:rsid w:val="030F44DA"/>
    <w:rsid w:val="03220F3B"/>
    <w:rsid w:val="032A9C8E"/>
    <w:rsid w:val="032CFDBD"/>
    <w:rsid w:val="033014EF"/>
    <w:rsid w:val="03393518"/>
    <w:rsid w:val="034F7F2A"/>
    <w:rsid w:val="0364E0D4"/>
    <w:rsid w:val="03A325B9"/>
    <w:rsid w:val="03E0EA59"/>
    <w:rsid w:val="04178447"/>
    <w:rsid w:val="042FF7AE"/>
    <w:rsid w:val="044CE14A"/>
    <w:rsid w:val="04547CF4"/>
    <w:rsid w:val="046DA551"/>
    <w:rsid w:val="047D2CA5"/>
    <w:rsid w:val="049047C5"/>
    <w:rsid w:val="04D44574"/>
    <w:rsid w:val="04F523A0"/>
    <w:rsid w:val="04FCB109"/>
    <w:rsid w:val="051E88FE"/>
    <w:rsid w:val="05606ED7"/>
    <w:rsid w:val="0593517D"/>
    <w:rsid w:val="05AAE6A4"/>
    <w:rsid w:val="05AFEF75"/>
    <w:rsid w:val="05CEDE64"/>
    <w:rsid w:val="05DCC762"/>
    <w:rsid w:val="05E67394"/>
    <w:rsid w:val="060FF66D"/>
    <w:rsid w:val="06521FF2"/>
    <w:rsid w:val="065BBAD4"/>
    <w:rsid w:val="0690F401"/>
    <w:rsid w:val="0705181C"/>
    <w:rsid w:val="070D54A5"/>
    <w:rsid w:val="072E31C4"/>
    <w:rsid w:val="078C5B1F"/>
    <w:rsid w:val="079C35B9"/>
    <w:rsid w:val="07B11860"/>
    <w:rsid w:val="080CA6D1"/>
    <w:rsid w:val="081639EF"/>
    <w:rsid w:val="081D4368"/>
    <w:rsid w:val="083C18AA"/>
    <w:rsid w:val="08672E67"/>
    <w:rsid w:val="08B7CAA6"/>
    <w:rsid w:val="08BF8C5F"/>
    <w:rsid w:val="08C8595E"/>
    <w:rsid w:val="08CDCE12"/>
    <w:rsid w:val="08DA6EAF"/>
    <w:rsid w:val="08FD87C7"/>
    <w:rsid w:val="090FA1A3"/>
    <w:rsid w:val="09141D0A"/>
    <w:rsid w:val="091A931D"/>
    <w:rsid w:val="091B9441"/>
    <w:rsid w:val="092A1394"/>
    <w:rsid w:val="0945AC36"/>
    <w:rsid w:val="0951D4F2"/>
    <w:rsid w:val="09A06658"/>
    <w:rsid w:val="09AA61BE"/>
    <w:rsid w:val="0A20F436"/>
    <w:rsid w:val="0A683CA9"/>
    <w:rsid w:val="0A7AC368"/>
    <w:rsid w:val="0ABFF53A"/>
    <w:rsid w:val="0AC92DE4"/>
    <w:rsid w:val="0AF1BA4D"/>
    <w:rsid w:val="0B2A020E"/>
    <w:rsid w:val="0B401A83"/>
    <w:rsid w:val="0B73BE11"/>
    <w:rsid w:val="0BB8BC5E"/>
    <w:rsid w:val="0BC27BD2"/>
    <w:rsid w:val="0BCFF4E2"/>
    <w:rsid w:val="0C040D0A"/>
    <w:rsid w:val="0C26ED2A"/>
    <w:rsid w:val="0C27AB1B"/>
    <w:rsid w:val="0C5BC59B"/>
    <w:rsid w:val="0C7792DE"/>
    <w:rsid w:val="0C8C77B4"/>
    <w:rsid w:val="0CBFD10A"/>
    <w:rsid w:val="0CC13326"/>
    <w:rsid w:val="0CD29200"/>
    <w:rsid w:val="0CE72484"/>
    <w:rsid w:val="0D1B8A8B"/>
    <w:rsid w:val="0D278DD2"/>
    <w:rsid w:val="0D2FB8A3"/>
    <w:rsid w:val="0D345048"/>
    <w:rsid w:val="0D47D123"/>
    <w:rsid w:val="0D487B85"/>
    <w:rsid w:val="0D548CBF"/>
    <w:rsid w:val="0D9CD02C"/>
    <w:rsid w:val="0DD1814E"/>
    <w:rsid w:val="0DF24EE0"/>
    <w:rsid w:val="0E3B8540"/>
    <w:rsid w:val="0E78A03A"/>
    <w:rsid w:val="0E82DD89"/>
    <w:rsid w:val="0E836B75"/>
    <w:rsid w:val="0E86E94C"/>
    <w:rsid w:val="0E8BB2D8"/>
    <w:rsid w:val="0EA249D4"/>
    <w:rsid w:val="0EAEC44D"/>
    <w:rsid w:val="0EBA7957"/>
    <w:rsid w:val="0EC50747"/>
    <w:rsid w:val="0EEB9F4F"/>
    <w:rsid w:val="0F236696"/>
    <w:rsid w:val="0F66FBC4"/>
    <w:rsid w:val="0F6C0414"/>
    <w:rsid w:val="0FA542C1"/>
    <w:rsid w:val="1033F77A"/>
    <w:rsid w:val="1042A983"/>
    <w:rsid w:val="1050E29D"/>
    <w:rsid w:val="1060DE60"/>
    <w:rsid w:val="10CFD811"/>
    <w:rsid w:val="10F3C0EC"/>
    <w:rsid w:val="1128A7B2"/>
    <w:rsid w:val="11364459"/>
    <w:rsid w:val="11A8BB62"/>
    <w:rsid w:val="11CC91A0"/>
    <w:rsid w:val="11F4E56A"/>
    <w:rsid w:val="121663FD"/>
    <w:rsid w:val="121B7D91"/>
    <w:rsid w:val="1254A36D"/>
    <w:rsid w:val="1292A73F"/>
    <w:rsid w:val="12AE5E63"/>
    <w:rsid w:val="12C07940"/>
    <w:rsid w:val="12D6BDE3"/>
    <w:rsid w:val="12E5D6BB"/>
    <w:rsid w:val="12F690AA"/>
    <w:rsid w:val="132C30F3"/>
    <w:rsid w:val="138220EF"/>
    <w:rsid w:val="13CF2C1C"/>
    <w:rsid w:val="14226043"/>
    <w:rsid w:val="1442F290"/>
    <w:rsid w:val="145B5DA2"/>
    <w:rsid w:val="14728E44"/>
    <w:rsid w:val="14BC9BA1"/>
    <w:rsid w:val="14D85697"/>
    <w:rsid w:val="152A0CA6"/>
    <w:rsid w:val="1545A17F"/>
    <w:rsid w:val="1583B281"/>
    <w:rsid w:val="15B09CCA"/>
    <w:rsid w:val="15FBD3DD"/>
    <w:rsid w:val="16703092"/>
    <w:rsid w:val="16756E60"/>
    <w:rsid w:val="167834F3"/>
    <w:rsid w:val="1678A15C"/>
    <w:rsid w:val="16A5313C"/>
    <w:rsid w:val="16C71551"/>
    <w:rsid w:val="16E171E0"/>
    <w:rsid w:val="1715501E"/>
    <w:rsid w:val="1719909E"/>
    <w:rsid w:val="1732C81E"/>
    <w:rsid w:val="173C03D3"/>
    <w:rsid w:val="1754F4E9"/>
    <w:rsid w:val="175EC9BC"/>
    <w:rsid w:val="17B714F8"/>
    <w:rsid w:val="18187B6C"/>
    <w:rsid w:val="1822089D"/>
    <w:rsid w:val="18389929"/>
    <w:rsid w:val="1916DED7"/>
    <w:rsid w:val="19234AD2"/>
    <w:rsid w:val="1935DAF3"/>
    <w:rsid w:val="1945D3AB"/>
    <w:rsid w:val="19862FFE"/>
    <w:rsid w:val="19A39DC4"/>
    <w:rsid w:val="19BF9257"/>
    <w:rsid w:val="1A08101C"/>
    <w:rsid w:val="1A419E9F"/>
    <w:rsid w:val="1A53F85D"/>
    <w:rsid w:val="1A73A495"/>
    <w:rsid w:val="1AA06E98"/>
    <w:rsid w:val="1AB5EA99"/>
    <w:rsid w:val="1AE66B55"/>
    <w:rsid w:val="1B0195CC"/>
    <w:rsid w:val="1B0A6BEB"/>
    <w:rsid w:val="1B25C80D"/>
    <w:rsid w:val="1B366D0A"/>
    <w:rsid w:val="1B40CE08"/>
    <w:rsid w:val="1B48C620"/>
    <w:rsid w:val="1B905DF1"/>
    <w:rsid w:val="1B926B03"/>
    <w:rsid w:val="1B93010C"/>
    <w:rsid w:val="1CB728DE"/>
    <w:rsid w:val="1CE49681"/>
    <w:rsid w:val="1D0FEF59"/>
    <w:rsid w:val="1D179E7B"/>
    <w:rsid w:val="1D2CFF2F"/>
    <w:rsid w:val="1D369A62"/>
    <w:rsid w:val="1D74301E"/>
    <w:rsid w:val="1D8A470A"/>
    <w:rsid w:val="1DA67B84"/>
    <w:rsid w:val="1DE2710E"/>
    <w:rsid w:val="1E0043B7"/>
    <w:rsid w:val="1E78C175"/>
    <w:rsid w:val="1E8066E2"/>
    <w:rsid w:val="1E971AC4"/>
    <w:rsid w:val="1E9DB3B5"/>
    <w:rsid w:val="1F835A19"/>
    <w:rsid w:val="1FB41205"/>
    <w:rsid w:val="1FECBD58"/>
    <w:rsid w:val="2088A6D8"/>
    <w:rsid w:val="2091D33C"/>
    <w:rsid w:val="20A11658"/>
    <w:rsid w:val="20B5FB5B"/>
    <w:rsid w:val="20BC604F"/>
    <w:rsid w:val="20C9BDBC"/>
    <w:rsid w:val="20DEE3FF"/>
    <w:rsid w:val="20FB3559"/>
    <w:rsid w:val="20FF5E36"/>
    <w:rsid w:val="212C0207"/>
    <w:rsid w:val="214800F2"/>
    <w:rsid w:val="218684D9"/>
    <w:rsid w:val="218E0949"/>
    <w:rsid w:val="21976901"/>
    <w:rsid w:val="21EF6C50"/>
    <w:rsid w:val="2215497B"/>
    <w:rsid w:val="222702B9"/>
    <w:rsid w:val="226D8FC5"/>
    <w:rsid w:val="22CD437F"/>
    <w:rsid w:val="22CEAEC5"/>
    <w:rsid w:val="22FCC4AB"/>
    <w:rsid w:val="232E2A42"/>
    <w:rsid w:val="2353D805"/>
    <w:rsid w:val="238AA03A"/>
    <w:rsid w:val="23A8AB46"/>
    <w:rsid w:val="23B25C64"/>
    <w:rsid w:val="23C6B6FF"/>
    <w:rsid w:val="23DD1996"/>
    <w:rsid w:val="23F1DFF1"/>
    <w:rsid w:val="2419CE20"/>
    <w:rsid w:val="247FA1B4"/>
    <w:rsid w:val="248F32C9"/>
    <w:rsid w:val="24943F7D"/>
    <w:rsid w:val="24A2F2BE"/>
    <w:rsid w:val="24C511AE"/>
    <w:rsid w:val="24D05945"/>
    <w:rsid w:val="24F9BBFC"/>
    <w:rsid w:val="24FCD010"/>
    <w:rsid w:val="253C6C21"/>
    <w:rsid w:val="254217AF"/>
    <w:rsid w:val="2668BB7A"/>
    <w:rsid w:val="26958C5D"/>
    <w:rsid w:val="26A6F87E"/>
    <w:rsid w:val="26AAE136"/>
    <w:rsid w:val="26ADBA26"/>
    <w:rsid w:val="26DE8B09"/>
    <w:rsid w:val="26FD7A94"/>
    <w:rsid w:val="26FFAD59"/>
    <w:rsid w:val="2712F124"/>
    <w:rsid w:val="273EC8BB"/>
    <w:rsid w:val="27610C8F"/>
    <w:rsid w:val="27D7EA32"/>
    <w:rsid w:val="280257DF"/>
    <w:rsid w:val="28377E11"/>
    <w:rsid w:val="289E0988"/>
    <w:rsid w:val="28A0AED9"/>
    <w:rsid w:val="28A91FD3"/>
    <w:rsid w:val="28D99F73"/>
    <w:rsid w:val="28F11568"/>
    <w:rsid w:val="2904D53F"/>
    <w:rsid w:val="2914FCBD"/>
    <w:rsid w:val="2939EA7A"/>
    <w:rsid w:val="29BF7DD8"/>
    <w:rsid w:val="29C921A8"/>
    <w:rsid w:val="2A007330"/>
    <w:rsid w:val="2A265ED5"/>
    <w:rsid w:val="2A5028E7"/>
    <w:rsid w:val="2A8CDE21"/>
    <w:rsid w:val="2ABD19C5"/>
    <w:rsid w:val="2ACC4C1A"/>
    <w:rsid w:val="2AE6B8BB"/>
    <w:rsid w:val="2B127C62"/>
    <w:rsid w:val="2B2498CE"/>
    <w:rsid w:val="2B37F88F"/>
    <w:rsid w:val="2B540273"/>
    <w:rsid w:val="2B58CE5F"/>
    <w:rsid w:val="2B9F637D"/>
    <w:rsid w:val="2BF89C77"/>
    <w:rsid w:val="2C0FC90C"/>
    <w:rsid w:val="2C2D9EFF"/>
    <w:rsid w:val="2C3D8889"/>
    <w:rsid w:val="2C49552E"/>
    <w:rsid w:val="2C9CCF00"/>
    <w:rsid w:val="2CAE04A3"/>
    <w:rsid w:val="2CB9AA55"/>
    <w:rsid w:val="2CB9EA20"/>
    <w:rsid w:val="2CD8C75D"/>
    <w:rsid w:val="2D0AEF34"/>
    <w:rsid w:val="2D1FC850"/>
    <w:rsid w:val="2D2244F0"/>
    <w:rsid w:val="2D6C91E2"/>
    <w:rsid w:val="2DA2BD21"/>
    <w:rsid w:val="2DBEB45B"/>
    <w:rsid w:val="2DCDABBD"/>
    <w:rsid w:val="2E144C91"/>
    <w:rsid w:val="2E7BB99E"/>
    <w:rsid w:val="2E86887C"/>
    <w:rsid w:val="2EAF2FAD"/>
    <w:rsid w:val="2ED1A4D9"/>
    <w:rsid w:val="2F8A70DA"/>
    <w:rsid w:val="2FC12E55"/>
    <w:rsid w:val="2FCE058C"/>
    <w:rsid w:val="300F2CB4"/>
    <w:rsid w:val="3019805B"/>
    <w:rsid w:val="30A59CAF"/>
    <w:rsid w:val="30B01632"/>
    <w:rsid w:val="30B93649"/>
    <w:rsid w:val="30CFC722"/>
    <w:rsid w:val="30F07231"/>
    <w:rsid w:val="3143BF98"/>
    <w:rsid w:val="316EC0BB"/>
    <w:rsid w:val="318E1102"/>
    <w:rsid w:val="319143F7"/>
    <w:rsid w:val="31BADA0C"/>
    <w:rsid w:val="31D3A479"/>
    <w:rsid w:val="3206685F"/>
    <w:rsid w:val="326B4D7A"/>
    <w:rsid w:val="3296D282"/>
    <w:rsid w:val="32C24A4F"/>
    <w:rsid w:val="32E9BA8C"/>
    <w:rsid w:val="333519F5"/>
    <w:rsid w:val="3336BD19"/>
    <w:rsid w:val="33664470"/>
    <w:rsid w:val="33C4DDDB"/>
    <w:rsid w:val="33C79C61"/>
    <w:rsid w:val="33E9A349"/>
    <w:rsid w:val="33EB55D2"/>
    <w:rsid w:val="340A01A1"/>
    <w:rsid w:val="347ADE2F"/>
    <w:rsid w:val="347DEF4B"/>
    <w:rsid w:val="347FDF3C"/>
    <w:rsid w:val="3493C0A1"/>
    <w:rsid w:val="34C9757A"/>
    <w:rsid w:val="34E29DD7"/>
    <w:rsid w:val="34E8E129"/>
    <w:rsid w:val="35038AE0"/>
    <w:rsid w:val="3513A737"/>
    <w:rsid w:val="35246D98"/>
    <w:rsid w:val="355FA9C8"/>
    <w:rsid w:val="359A63A3"/>
    <w:rsid w:val="35ADD7B1"/>
    <w:rsid w:val="35BFC8AC"/>
    <w:rsid w:val="35C87D07"/>
    <w:rsid w:val="35EBBC5A"/>
    <w:rsid w:val="36122167"/>
    <w:rsid w:val="362F9102"/>
    <w:rsid w:val="364B037C"/>
    <w:rsid w:val="3653693C"/>
    <w:rsid w:val="36F68551"/>
    <w:rsid w:val="372558D2"/>
    <w:rsid w:val="378ED3BF"/>
    <w:rsid w:val="379F731A"/>
    <w:rsid w:val="37A2F181"/>
    <w:rsid w:val="37A5946D"/>
    <w:rsid w:val="37B8A95E"/>
    <w:rsid w:val="37E074DF"/>
    <w:rsid w:val="37E4E4DB"/>
    <w:rsid w:val="38389892"/>
    <w:rsid w:val="383D170D"/>
    <w:rsid w:val="38528222"/>
    <w:rsid w:val="3889E519"/>
    <w:rsid w:val="388ADC2F"/>
    <w:rsid w:val="38F59F02"/>
    <w:rsid w:val="391FF50E"/>
    <w:rsid w:val="3973F05B"/>
    <w:rsid w:val="39D9896A"/>
    <w:rsid w:val="39EF7D19"/>
    <w:rsid w:val="3A9876D8"/>
    <w:rsid w:val="3AA44711"/>
    <w:rsid w:val="3AC5594E"/>
    <w:rsid w:val="3AD45FE0"/>
    <w:rsid w:val="3AF3CC2B"/>
    <w:rsid w:val="3B64401A"/>
    <w:rsid w:val="3BCF8995"/>
    <w:rsid w:val="3BEBF64F"/>
    <w:rsid w:val="3C43E408"/>
    <w:rsid w:val="3C6B99C2"/>
    <w:rsid w:val="3C6FC2B1"/>
    <w:rsid w:val="3CA29CD0"/>
    <w:rsid w:val="3CB0B0EB"/>
    <w:rsid w:val="3CB70487"/>
    <w:rsid w:val="3CB855FE"/>
    <w:rsid w:val="3CDC560A"/>
    <w:rsid w:val="3CE5DA85"/>
    <w:rsid w:val="3D0B274E"/>
    <w:rsid w:val="3D4D2CED"/>
    <w:rsid w:val="3D5E384D"/>
    <w:rsid w:val="3D9C8658"/>
    <w:rsid w:val="3DC2735F"/>
    <w:rsid w:val="3DCD0002"/>
    <w:rsid w:val="3E12025E"/>
    <w:rsid w:val="3E7FFB85"/>
    <w:rsid w:val="3EA3AD71"/>
    <w:rsid w:val="3EB72FA4"/>
    <w:rsid w:val="3EEC4272"/>
    <w:rsid w:val="3F0E9DCA"/>
    <w:rsid w:val="3F17425A"/>
    <w:rsid w:val="3F34BD41"/>
    <w:rsid w:val="3F4CEB0C"/>
    <w:rsid w:val="3FFBF6AD"/>
    <w:rsid w:val="4020BD72"/>
    <w:rsid w:val="406A4BFA"/>
    <w:rsid w:val="40BF6772"/>
    <w:rsid w:val="40E5AA27"/>
    <w:rsid w:val="40F8918B"/>
    <w:rsid w:val="411E7CE1"/>
    <w:rsid w:val="4127D9A8"/>
    <w:rsid w:val="41720DE0"/>
    <w:rsid w:val="418A1D5F"/>
    <w:rsid w:val="41A53EC0"/>
    <w:rsid w:val="42142B77"/>
    <w:rsid w:val="4226DF6B"/>
    <w:rsid w:val="423C8039"/>
    <w:rsid w:val="42723426"/>
    <w:rsid w:val="42B6174F"/>
    <w:rsid w:val="42B8CE43"/>
    <w:rsid w:val="42C1B2E9"/>
    <w:rsid w:val="42C5F641"/>
    <w:rsid w:val="42C91165"/>
    <w:rsid w:val="42D7BA93"/>
    <w:rsid w:val="432C27E4"/>
    <w:rsid w:val="43745244"/>
    <w:rsid w:val="437EEBFF"/>
    <w:rsid w:val="439F139A"/>
    <w:rsid w:val="43A649E3"/>
    <w:rsid w:val="43C4052D"/>
    <w:rsid w:val="43C4CEB1"/>
    <w:rsid w:val="43C76865"/>
    <w:rsid w:val="43E103C1"/>
    <w:rsid w:val="43EAA3E6"/>
    <w:rsid w:val="44221EA8"/>
    <w:rsid w:val="444FE995"/>
    <w:rsid w:val="445FE9CB"/>
    <w:rsid w:val="447E0E10"/>
    <w:rsid w:val="4483D45D"/>
    <w:rsid w:val="448731D7"/>
    <w:rsid w:val="448F1DC3"/>
    <w:rsid w:val="44900405"/>
    <w:rsid w:val="44A15C28"/>
    <w:rsid w:val="44B46791"/>
    <w:rsid w:val="44DBDB45"/>
    <w:rsid w:val="44FD50B2"/>
    <w:rsid w:val="4533AC6B"/>
    <w:rsid w:val="454A9844"/>
    <w:rsid w:val="455E6D23"/>
    <w:rsid w:val="4579B038"/>
    <w:rsid w:val="458E69F3"/>
    <w:rsid w:val="45994B96"/>
    <w:rsid w:val="459C0FD4"/>
    <w:rsid w:val="45A7DA9E"/>
    <w:rsid w:val="45BC0645"/>
    <w:rsid w:val="45D0953A"/>
    <w:rsid w:val="45F2C7E6"/>
    <w:rsid w:val="46071244"/>
    <w:rsid w:val="461114AE"/>
    <w:rsid w:val="466DA1A9"/>
    <w:rsid w:val="46B3AA1D"/>
    <w:rsid w:val="47081133"/>
    <w:rsid w:val="478C3F66"/>
    <w:rsid w:val="47A19E85"/>
    <w:rsid w:val="47DDB76C"/>
    <w:rsid w:val="47E89F80"/>
    <w:rsid w:val="47EF630D"/>
    <w:rsid w:val="47F5A03D"/>
    <w:rsid w:val="47F6AAE7"/>
    <w:rsid w:val="4831E9D3"/>
    <w:rsid w:val="48B150FA"/>
    <w:rsid w:val="48C5A595"/>
    <w:rsid w:val="48FF8221"/>
    <w:rsid w:val="493D6EE6"/>
    <w:rsid w:val="494CCCBA"/>
    <w:rsid w:val="4952F3C8"/>
    <w:rsid w:val="496FEA32"/>
    <w:rsid w:val="49750069"/>
    <w:rsid w:val="49760B96"/>
    <w:rsid w:val="49A9BCAB"/>
    <w:rsid w:val="4A26546B"/>
    <w:rsid w:val="4A434539"/>
    <w:rsid w:val="4A77D8D3"/>
    <w:rsid w:val="4AA6CD5A"/>
    <w:rsid w:val="4AB01F71"/>
    <w:rsid w:val="4AB12B03"/>
    <w:rsid w:val="4AE17568"/>
    <w:rsid w:val="4AE485D1"/>
    <w:rsid w:val="4B4AEEEA"/>
    <w:rsid w:val="4B756DD1"/>
    <w:rsid w:val="4BE0AFEC"/>
    <w:rsid w:val="4BF02A9B"/>
    <w:rsid w:val="4C04678F"/>
    <w:rsid w:val="4C1245B7"/>
    <w:rsid w:val="4C429DBB"/>
    <w:rsid w:val="4CA0C194"/>
    <w:rsid w:val="4CD97052"/>
    <w:rsid w:val="4CDFADFB"/>
    <w:rsid w:val="4CE08F19"/>
    <w:rsid w:val="4CE35593"/>
    <w:rsid w:val="4CF298AF"/>
    <w:rsid w:val="4D58C73C"/>
    <w:rsid w:val="4D5A7A17"/>
    <w:rsid w:val="4D5C5822"/>
    <w:rsid w:val="4D872BA9"/>
    <w:rsid w:val="4DAE1618"/>
    <w:rsid w:val="4DCD55B7"/>
    <w:rsid w:val="4DCE2732"/>
    <w:rsid w:val="4E071580"/>
    <w:rsid w:val="4E0989FB"/>
    <w:rsid w:val="4E26A968"/>
    <w:rsid w:val="4E4BC1D5"/>
    <w:rsid w:val="4E4BED37"/>
    <w:rsid w:val="4EA741F6"/>
    <w:rsid w:val="4EC6C94E"/>
    <w:rsid w:val="4ED5533E"/>
    <w:rsid w:val="4ED57C13"/>
    <w:rsid w:val="4F05641E"/>
    <w:rsid w:val="4FAEB947"/>
    <w:rsid w:val="4FE4E401"/>
    <w:rsid w:val="4FFD9786"/>
    <w:rsid w:val="4FFF7623"/>
    <w:rsid w:val="5004DA6E"/>
    <w:rsid w:val="5013C9BD"/>
    <w:rsid w:val="501B6617"/>
    <w:rsid w:val="501DAD24"/>
    <w:rsid w:val="5055227F"/>
    <w:rsid w:val="50B678D7"/>
    <w:rsid w:val="50C19D7D"/>
    <w:rsid w:val="50DFFA6E"/>
    <w:rsid w:val="51160EDE"/>
    <w:rsid w:val="512D0333"/>
    <w:rsid w:val="51450561"/>
    <w:rsid w:val="5169E4A3"/>
    <w:rsid w:val="51772C9C"/>
    <w:rsid w:val="519B4684"/>
    <w:rsid w:val="51F0F2E0"/>
    <w:rsid w:val="525F3A74"/>
    <w:rsid w:val="527E7D19"/>
    <w:rsid w:val="528C2CC1"/>
    <w:rsid w:val="52B2FBBA"/>
    <w:rsid w:val="52DA86A3"/>
    <w:rsid w:val="53369E9C"/>
    <w:rsid w:val="5348B1D6"/>
    <w:rsid w:val="53B795B4"/>
    <w:rsid w:val="53DF88F3"/>
    <w:rsid w:val="53EDC20D"/>
    <w:rsid w:val="53FB3AFE"/>
    <w:rsid w:val="540D40FB"/>
    <w:rsid w:val="544A401D"/>
    <w:rsid w:val="54612ABA"/>
    <w:rsid w:val="54628318"/>
    <w:rsid w:val="546A054D"/>
    <w:rsid w:val="547E7D86"/>
    <w:rsid w:val="548F4AB6"/>
    <w:rsid w:val="54C9B5C1"/>
    <w:rsid w:val="54D82C10"/>
    <w:rsid w:val="54F49A3A"/>
    <w:rsid w:val="552CCABC"/>
    <w:rsid w:val="553E0B06"/>
    <w:rsid w:val="5575DCF8"/>
    <w:rsid w:val="55949618"/>
    <w:rsid w:val="55C2E03E"/>
    <w:rsid w:val="55CF1888"/>
    <w:rsid w:val="55D36FCF"/>
    <w:rsid w:val="56122765"/>
    <w:rsid w:val="56140FFB"/>
    <w:rsid w:val="561EAF76"/>
    <w:rsid w:val="561EF3EF"/>
    <w:rsid w:val="564E6809"/>
    <w:rsid w:val="56710F7C"/>
    <w:rsid w:val="56811941"/>
    <w:rsid w:val="56E19912"/>
    <w:rsid w:val="56EB6135"/>
    <w:rsid w:val="57033A68"/>
    <w:rsid w:val="570BB798"/>
    <w:rsid w:val="5745E40F"/>
    <w:rsid w:val="5766F87B"/>
    <w:rsid w:val="57699F08"/>
    <w:rsid w:val="57C8CC44"/>
    <w:rsid w:val="57F0E5D4"/>
    <w:rsid w:val="58045AB5"/>
    <w:rsid w:val="587D1668"/>
    <w:rsid w:val="589F0AC9"/>
    <w:rsid w:val="58AB5AD8"/>
    <w:rsid w:val="58C30D93"/>
    <w:rsid w:val="58C7E980"/>
    <w:rsid w:val="58F8E2A7"/>
    <w:rsid w:val="58FF9535"/>
    <w:rsid w:val="5943492E"/>
    <w:rsid w:val="5993B3F7"/>
    <w:rsid w:val="599880B8"/>
    <w:rsid w:val="599FF05F"/>
    <w:rsid w:val="59EFA53D"/>
    <w:rsid w:val="5A58A9F6"/>
    <w:rsid w:val="5A66C9F6"/>
    <w:rsid w:val="5AA07FED"/>
    <w:rsid w:val="5ADF198F"/>
    <w:rsid w:val="5AE1F178"/>
    <w:rsid w:val="5AECAEF8"/>
    <w:rsid w:val="5B531AD7"/>
    <w:rsid w:val="5BB7F2EB"/>
    <w:rsid w:val="5BBA050F"/>
    <w:rsid w:val="5BEFA144"/>
    <w:rsid w:val="5C029A57"/>
    <w:rsid w:val="5C250C33"/>
    <w:rsid w:val="5C37E759"/>
    <w:rsid w:val="5C6CF7D6"/>
    <w:rsid w:val="5C71DA3F"/>
    <w:rsid w:val="5CC8F2E7"/>
    <w:rsid w:val="5D10CE43"/>
    <w:rsid w:val="5D167008"/>
    <w:rsid w:val="5D2A0CFC"/>
    <w:rsid w:val="5D609E0A"/>
    <w:rsid w:val="5D8EF938"/>
    <w:rsid w:val="5D9137F3"/>
    <w:rsid w:val="5DE84704"/>
    <w:rsid w:val="5E19923A"/>
    <w:rsid w:val="5E38A908"/>
    <w:rsid w:val="5EDB41D0"/>
    <w:rsid w:val="5EF08101"/>
    <w:rsid w:val="5EF6A415"/>
    <w:rsid w:val="5F0F03FF"/>
    <w:rsid w:val="5F101F30"/>
    <w:rsid w:val="5F2D0854"/>
    <w:rsid w:val="5F4C3540"/>
    <w:rsid w:val="5F5C30E5"/>
    <w:rsid w:val="5F79A7EA"/>
    <w:rsid w:val="5FECDBEB"/>
    <w:rsid w:val="6038A67B"/>
    <w:rsid w:val="605273D7"/>
    <w:rsid w:val="608A688C"/>
    <w:rsid w:val="6098053D"/>
    <w:rsid w:val="609E7CA1"/>
    <w:rsid w:val="60C5F4FB"/>
    <w:rsid w:val="60F80146"/>
    <w:rsid w:val="6120673D"/>
    <w:rsid w:val="615A06FA"/>
    <w:rsid w:val="615FDDB6"/>
    <w:rsid w:val="61919F0F"/>
    <w:rsid w:val="61BB0748"/>
    <w:rsid w:val="61CE44F5"/>
    <w:rsid w:val="61E575D7"/>
    <w:rsid w:val="61F9F784"/>
    <w:rsid w:val="625C678C"/>
    <w:rsid w:val="6261C55C"/>
    <w:rsid w:val="627D46BC"/>
    <w:rsid w:val="62950BC3"/>
    <w:rsid w:val="62AC094E"/>
    <w:rsid w:val="62B98B29"/>
    <w:rsid w:val="62BF0514"/>
    <w:rsid w:val="62C8F854"/>
    <w:rsid w:val="62D5710E"/>
    <w:rsid w:val="62D836B7"/>
    <w:rsid w:val="62D88DDB"/>
    <w:rsid w:val="62E10A31"/>
    <w:rsid w:val="62E4C407"/>
    <w:rsid w:val="62F82C16"/>
    <w:rsid w:val="630A0125"/>
    <w:rsid w:val="6324E344"/>
    <w:rsid w:val="6330B01B"/>
    <w:rsid w:val="633ADDF7"/>
    <w:rsid w:val="634D9AC9"/>
    <w:rsid w:val="6373A9AB"/>
    <w:rsid w:val="6381AE9B"/>
    <w:rsid w:val="63AE2E13"/>
    <w:rsid w:val="63B782A2"/>
    <w:rsid w:val="63EDF581"/>
    <w:rsid w:val="640DAC3C"/>
    <w:rsid w:val="6444EB14"/>
    <w:rsid w:val="644CA101"/>
    <w:rsid w:val="64526508"/>
    <w:rsid w:val="6453CA0F"/>
    <w:rsid w:val="646818BF"/>
    <w:rsid w:val="646E2036"/>
    <w:rsid w:val="64D03E88"/>
    <w:rsid w:val="64E21723"/>
    <w:rsid w:val="64E8C65F"/>
    <w:rsid w:val="650C8371"/>
    <w:rsid w:val="6525883C"/>
    <w:rsid w:val="658549CB"/>
    <w:rsid w:val="6586A94C"/>
    <w:rsid w:val="6599661E"/>
    <w:rsid w:val="65B2CBA4"/>
    <w:rsid w:val="65B8B41B"/>
    <w:rsid w:val="65E791E7"/>
    <w:rsid w:val="65FE80F7"/>
    <w:rsid w:val="66171058"/>
    <w:rsid w:val="66401259"/>
    <w:rsid w:val="667DB68E"/>
    <w:rsid w:val="668F19FD"/>
    <w:rsid w:val="66B97FF4"/>
    <w:rsid w:val="66FB70C1"/>
    <w:rsid w:val="6735367F"/>
    <w:rsid w:val="6738FDAC"/>
    <w:rsid w:val="673CBEEC"/>
    <w:rsid w:val="67AE6E8A"/>
    <w:rsid w:val="67DC5BC6"/>
    <w:rsid w:val="68A12AA1"/>
    <w:rsid w:val="68C8AEA8"/>
    <w:rsid w:val="68E66D77"/>
    <w:rsid w:val="68EA9925"/>
    <w:rsid w:val="690CE159"/>
    <w:rsid w:val="6925EDFB"/>
    <w:rsid w:val="69330500"/>
    <w:rsid w:val="6936B8B7"/>
    <w:rsid w:val="694CE5A2"/>
    <w:rsid w:val="6983E58E"/>
    <w:rsid w:val="69AD0F88"/>
    <w:rsid w:val="69D07706"/>
    <w:rsid w:val="69D50415"/>
    <w:rsid w:val="69E37CD5"/>
    <w:rsid w:val="69F55C0A"/>
    <w:rsid w:val="69F5B04A"/>
    <w:rsid w:val="6A1D7799"/>
    <w:rsid w:val="6A28386A"/>
    <w:rsid w:val="6A531649"/>
    <w:rsid w:val="6A755AF9"/>
    <w:rsid w:val="6AA8B1BA"/>
    <w:rsid w:val="6AB5BA05"/>
    <w:rsid w:val="6B088A6B"/>
    <w:rsid w:val="6B10FDC4"/>
    <w:rsid w:val="6B417914"/>
    <w:rsid w:val="6BA61F8F"/>
    <w:rsid w:val="6C0ECD42"/>
    <w:rsid w:val="6C251FDC"/>
    <w:rsid w:val="6C327627"/>
    <w:rsid w:val="6C434501"/>
    <w:rsid w:val="6C93E886"/>
    <w:rsid w:val="6CC71670"/>
    <w:rsid w:val="6CCC9399"/>
    <w:rsid w:val="6D38A040"/>
    <w:rsid w:val="6D9F7693"/>
    <w:rsid w:val="6DBD96EB"/>
    <w:rsid w:val="6DD08831"/>
    <w:rsid w:val="6DD385F9"/>
    <w:rsid w:val="6DD4B374"/>
    <w:rsid w:val="6E084E66"/>
    <w:rsid w:val="6E1C3392"/>
    <w:rsid w:val="6E2463E7"/>
    <w:rsid w:val="6E34B910"/>
    <w:rsid w:val="6E5C9B22"/>
    <w:rsid w:val="6E627118"/>
    <w:rsid w:val="6EFF6BC4"/>
    <w:rsid w:val="6F0B2E25"/>
    <w:rsid w:val="6F0B6E52"/>
    <w:rsid w:val="6F1D93CF"/>
    <w:rsid w:val="6F4C1B5C"/>
    <w:rsid w:val="6F8C3AE0"/>
    <w:rsid w:val="6FBDF439"/>
    <w:rsid w:val="6FCB64EC"/>
    <w:rsid w:val="6FD7C04C"/>
    <w:rsid w:val="7032A520"/>
    <w:rsid w:val="70405E33"/>
    <w:rsid w:val="7048920A"/>
    <w:rsid w:val="7057239E"/>
    <w:rsid w:val="7083C9DD"/>
    <w:rsid w:val="70CBD597"/>
    <w:rsid w:val="71264394"/>
    <w:rsid w:val="713BE565"/>
    <w:rsid w:val="715EFA01"/>
    <w:rsid w:val="715F8C7A"/>
    <w:rsid w:val="7160E7B5"/>
    <w:rsid w:val="7177E04C"/>
    <w:rsid w:val="71B0D29C"/>
    <w:rsid w:val="71D80635"/>
    <w:rsid w:val="71FC1231"/>
    <w:rsid w:val="71FCC79C"/>
    <w:rsid w:val="725DCFCB"/>
    <w:rsid w:val="72A44981"/>
    <w:rsid w:val="72AB3B26"/>
    <w:rsid w:val="7303EEF1"/>
    <w:rsid w:val="73508B7E"/>
    <w:rsid w:val="7373D696"/>
    <w:rsid w:val="73A00946"/>
    <w:rsid w:val="73A12AB3"/>
    <w:rsid w:val="73B5CD99"/>
    <w:rsid w:val="73E6A663"/>
    <w:rsid w:val="741054F0"/>
    <w:rsid w:val="74472294"/>
    <w:rsid w:val="744B8B40"/>
    <w:rsid w:val="74B75AD8"/>
    <w:rsid w:val="74C6ED45"/>
    <w:rsid w:val="74CA08F9"/>
    <w:rsid w:val="75013712"/>
    <w:rsid w:val="75030F62"/>
    <w:rsid w:val="75090F12"/>
    <w:rsid w:val="751792F9"/>
    <w:rsid w:val="7556631D"/>
    <w:rsid w:val="75877859"/>
    <w:rsid w:val="75A1FDB4"/>
    <w:rsid w:val="75CAA5F4"/>
    <w:rsid w:val="75DA5823"/>
    <w:rsid w:val="75F8F3C4"/>
    <w:rsid w:val="7617FCB9"/>
    <w:rsid w:val="768881FD"/>
    <w:rsid w:val="76F378D6"/>
    <w:rsid w:val="778E0F3C"/>
    <w:rsid w:val="77B5C6EB"/>
    <w:rsid w:val="77B944FF"/>
    <w:rsid w:val="77C2DE15"/>
    <w:rsid w:val="77C8FF06"/>
    <w:rsid w:val="77CD7A7A"/>
    <w:rsid w:val="77D0F209"/>
    <w:rsid w:val="77F97344"/>
    <w:rsid w:val="78890FB8"/>
    <w:rsid w:val="78AE5AF7"/>
    <w:rsid w:val="78AF13FE"/>
    <w:rsid w:val="78DD9945"/>
    <w:rsid w:val="7913664A"/>
    <w:rsid w:val="79289053"/>
    <w:rsid w:val="7931FD4A"/>
    <w:rsid w:val="796CC26A"/>
    <w:rsid w:val="796F0DF8"/>
    <w:rsid w:val="79727FA2"/>
    <w:rsid w:val="797FC2AE"/>
    <w:rsid w:val="798E58B1"/>
    <w:rsid w:val="79A6A4A5"/>
    <w:rsid w:val="79C5D10E"/>
    <w:rsid w:val="79C830CB"/>
    <w:rsid w:val="79DC4263"/>
    <w:rsid w:val="79F59741"/>
    <w:rsid w:val="7A3633C5"/>
    <w:rsid w:val="7A3CBF8A"/>
    <w:rsid w:val="7A4FC67A"/>
    <w:rsid w:val="7A981282"/>
    <w:rsid w:val="7AACA9AF"/>
    <w:rsid w:val="7AD21CCD"/>
    <w:rsid w:val="7AE2F51E"/>
    <w:rsid w:val="7AF9747C"/>
    <w:rsid w:val="7B004BBF"/>
    <w:rsid w:val="7B4055FA"/>
    <w:rsid w:val="7B412A12"/>
    <w:rsid w:val="7B99D645"/>
    <w:rsid w:val="7BBE3E95"/>
    <w:rsid w:val="7BD53AEB"/>
    <w:rsid w:val="7BE8A0D1"/>
    <w:rsid w:val="7C0ECB56"/>
    <w:rsid w:val="7C13F7B0"/>
    <w:rsid w:val="7C3A56D0"/>
    <w:rsid w:val="7C62936B"/>
    <w:rsid w:val="7C7271CD"/>
    <w:rsid w:val="7CAFC43E"/>
    <w:rsid w:val="7CCCFB82"/>
    <w:rsid w:val="7CCE52D2"/>
    <w:rsid w:val="7CF4BCD9"/>
    <w:rsid w:val="7D81CC1A"/>
    <w:rsid w:val="7D8DC2FE"/>
    <w:rsid w:val="7D903899"/>
    <w:rsid w:val="7D9FD4BE"/>
    <w:rsid w:val="7DA4F6DC"/>
    <w:rsid w:val="7DB4E063"/>
    <w:rsid w:val="7DBFF42C"/>
    <w:rsid w:val="7DD0B6BA"/>
    <w:rsid w:val="7E220CF7"/>
    <w:rsid w:val="7E4DD028"/>
    <w:rsid w:val="7E4F2348"/>
    <w:rsid w:val="7E6D47AA"/>
    <w:rsid w:val="7E6FA5A5"/>
    <w:rsid w:val="7EE22EB0"/>
    <w:rsid w:val="7EF20265"/>
    <w:rsid w:val="7F0E13EF"/>
    <w:rsid w:val="7F0E8BEA"/>
    <w:rsid w:val="7F2C08FA"/>
    <w:rsid w:val="7F2C692B"/>
    <w:rsid w:val="7F3E0201"/>
    <w:rsid w:val="7F6932D9"/>
    <w:rsid w:val="7F6D1D2C"/>
    <w:rsid w:val="7F723F98"/>
    <w:rsid w:val="7FB97E70"/>
    <w:rsid w:val="7FD67EE0"/>
    <w:rsid w:val="7FF183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D977EA"/>
  <w15:docId w15:val="{B3934B90-16C7-4180-839E-5466F31CD7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rPr>
  </w:style>
  <w:style w:type="paragraph" w:styleId="Heading1">
    <w:name w:val="heading 1"/>
    <w:basedOn w:val="Normal"/>
    <w:next w:val="Normal"/>
    <w:link w:val="Heading1Char"/>
    <w:autoRedefine/>
    <w:uiPriority w:val="9"/>
    <w:qFormat/>
    <w:rsid w:val="00C85FAC"/>
    <w:pPr>
      <w:keepNext/>
      <w:overflowPunct w:val="0"/>
      <w:autoSpaceDE w:val="0"/>
      <w:autoSpaceDN w:val="0"/>
      <w:adjustRightInd w:val="0"/>
      <w:spacing w:line="480" w:lineRule="auto"/>
      <w:jc w:val="center"/>
      <w:textAlignment w:val="baseline"/>
      <w:outlineLvl w:val="0"/>
    </w:pPr>
    <w:rPr>
      <w:b/>
      <w:szCs w:val="20"/>
    </w:rPr>
  </w:style>
  <w:style w:type="paragraph" w:styleId="Heading2">
    <w:name w:val="heading 2"/>
    <w:basedOn w:val="Normal"/>
    <w:next w:val="Normal"/>
    <w:link w:val="Heading2Char"/>
    <w:qFormat/>
    <w:rsid w:val="00332362"/>
    <w:pPr>
      <w:keepNext/>
      <w:overflowPunct w:val="0"/>
      <w:autoSpaceDE w:val="0"/>
      <w:autoSpaceDN w:val="0"/>
      <w:adjustRightInd w:val="0"/>
      <w:spacing w:line="480" w:lineRule="auto"/>
      <w:textAlignment w:val="baseline"/>
      <w:outlineLvl w:val="1"/>
    </w:pPr>
    <w:rPr>
      <w:b/>
      <w:szCs w:val="20"/>
    </w:rPr>
  </w:style>
  <w:style w:type="paragraph" w:styleId="Heading3">
    <w:name w:val="heading 3"/>
    <w:basedOn w:val="Normal"/>
    <w:next w:val="Normal"/>
    <w:qFormat/>
    <w:rsid w:val="00B0680E"/>
    <w:pPr>
      <w:keepNext/>
      <w:spacing w:line="480" w:lineRule="auto"/>
      <w:ind w:firstLine="720"/>
      <w:outlineLvl w:val="2"/>
    </w:pPr>
    <w:rPr>
      <w:rFonts w:cs="Arial"/>
      <w:b/>
      <w:bCs/>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qFormat/>
    <w:rsid w:val="00D41CFD"/>
    <w:pPr>
      <w:tabs>
        <w:tab w:val="right" w:leader="dot" w:pos="8630"/>
      </w:tabs>
      <w:contextualSpacing/>
    </w:pPr>
    <w:rPr>
      <w:b/>
    </w:rPr>
  </w:style>
  <w:style w:type="character" w:styleId="Hyperlink">
    <w:name w:val="Hyperlink"/>
    <w:uiPriority w:val="99"/>
    <w:rsid w:val="008C19CE"/>
    <w:rPr>
      <w:color w:val="0000FF"/>
      <w:u w:val="single"/>
    </w:rPr>
  </w:style>
  <w:style w:type="paragraph" w:styleId="BodyText2">
    <w:name w:val="Body Text 2"/>
    <w:basedOn w:val="Normal"/>
    <w:rsid w:val="008C19CE"/>
    <w:pPr>
      <w:overflowPunct w:val="0"/>
      <w:autoSpaceDE w:val="0"/>
      <w:autoSpaceDN w:val="0"/>
      <w:adjustRightInd w:val="0"/>
      <w:jc w:val="center"/>
      <w:textAlignment w:val="baseline"/>
    </w:pPr>
    <w:rPr>
      <w:rFonts w:ascii="Courier New" w:hAnsi="Courier New"/>
      <w:szCs w:val="20"/>
    </w:rPr>
  </w:style>
  <w:style w:type="paragraph" w:styleId="BodyText">
    <w:name w:val="Body Text"/>
    <w:basedOn w:val="Normal"/>
    <w:rsid w:val="008C19CE"/>
    <w:pPr>
      <w:overflowPunct w:val="0"/>
      <w:autoSpaceDE w:val="0"/>
      <w:autoSpaceDN w:val="0"/>
      <w:adjustRightInd w:val="0"/>
      <w:jc w:val="center"/>
      <w:textAlignment w:val="baseline"/>
    </w:pPr>
    <w:rPr>
      <w:rFonts w:ascii="Courier New" w:hAnsi="Courier New"/>
      <w:szCs w:val="20"/>
      <w:u w:val="single"/>
    </w:rPr>
  </w:style>
  <w:style w:type="paragraph" w:styleId="Header">
    <w:name w:val="header"/>
    <w:basedOn w:val="Normal"/>
    <w:link w:val="HeaderChar"/>
    <w:uiPriority w:val="99"/>
    <w:rsid w:val="008C19CE"/>
    <w:pPr>
      <w:tabs>
        <w:tab w:val="center" w:pos="4320"/>
        <w:tab w:val="right" w:pos="8640"/>
      </w:tabs>
      <w:overflowPunct w:val="0"/>
      <w:autoSpaceDE w:val="0"/>
      <w:autoSpaceDN w:val="0"/>
      <w:adjustRightInd w:val="0"/>
      <w:textAlignment w:val="baseline"/>
    </w:pPr>
    <w:rPr>
      <w:rFonts w:ascii="Courier New" w:hAnsi="Courier New"/>
      <w:szCs w:val="20"/>
    </w:rPr>
  </w:style>
  <w:style w:type="paragraph" w:styleId="TOC2">
    <w:name w:val="toc 2"/>
    <w:basedOn w:val="Normal"/>
    <w:next w:val="Normal"/>
    <w:autoRedefine/>
    <w:uiPriority w:val="39"/>
    <w:qFormat/>
    <w:rsid w:val="006B06A1"/>
    <w:pPr>
      <w:tabs>
        <w:tab w:val="right" w:leader="dot" w:pos="8630"/>
      </w:tabs>
      <w:spacing w:after="240" w:line="276" w:lineRule="auto"/>
      <w:ind w:left="360"/>
      <w:contextualSpacing/>
      <w:jc w:val="center"/>
    </w:pPr>
    <w:rPr>
      <w:rFonts w:eastAsiaTheme="minorEastAsia"/>
      <w:noProof/>
      <w:sz w:val="28"/>
      <w:lang w:val="en-IN" w:eastAsia="en-IN"/>
    </w:rPr>
  </w:style>
  <w:style w:type="character" w:styleId="PageNumber">
    <w:name w:val="page number"/>
    <w:basedOn w:val="DefaultParagraphFont"/>
    <w:rsid w:val="00D45C53"/>
  </w:style>
  <w:style w:type="paragraph" w:styleId="Footer">
    <w:name w:val="footer"/>
    <w:basedOn w:val="Normal"/>
    <w:rsid w:val="00E659F1"/>
    <w:pPr>
      <w:tabs>
        <w:tab w:val="center" w:pos="4320"/>
        <w:tab w:val="right" w:pos="8640"/>
      </w:tabs>
    </w:pPr>
  </w:style>
  <w:style w:type="paragraph" w:styleId="TOC3">
    <w:name w:val="toc 3"/>
    <w:basedOn w:val="Normal"/>
    <w:next w:val="Normal"/>
    <w:autoRedefine/>
    <w:uiPriority w:val="39"/>
    <w:semiHidden/>
    <w:qFormat/>
    <w:rsid w:val="005D4DAB"/>
    <w:pPr>
      <w:tabs>
        <w:tab w:val="right" w:leader="dot" w:pos="8630"/>
      </w:tabs>
      <w:spacing w:line="480" w:lineRule="auto"/>
      <w:jc w:val="center"/>
    </w:pPr>
    <w:rPr>
      <w:b/>
    </w:rPr>
  </w:style>
  <w:style w:type="paragraph" w:styleId="NormalWeb">
    <w:name w:val="Normal (Web)"/>
    <w:basedOn w:val="Normal"/>
    <w:rsid w:val="005473F4"/>
    <w:pPr>
      <w:overflowPunct w:val="0"/>
      <w:autoSpaceDE w:val="0"/>
      <w:autoSpaceDN w:val="0"/>
      <w:adjustRightInd w:val="0"/>
      <w:spacing w:before="100" w:after="100"/>
      <w:textAlignment w:val="baseline"/>
    </w:pPr>
    <w:rPr>
      <w:rFonts w:ascii="Arial Unicode MS" w:eastAsia="Arial Unicode MS"/>
      <w:szCs w:val="20"/>
    </w:rPr>
  </w:style>
  <w:style w:type="character" w:styleId="Heading1Char" w:customStyle="1">
    <w:name w:val="Heading 1 Char"/>
    <w:link w:val="Heading1"/>
    <w:uiPriority w:val="9"/>
    <w:rsid w:val="00C85FAC"/>
    <w:rPr>
      <w:b/>
      <w:sz w:val="24"/>
    </w:rPr>
  </w:style>
  <w:style w:type="paragraph" w:styleId="Subtitle">
    <w:name w:val="Subtitle"/>
    <w:basedOn w:val="Normal"/>
    <w:qFormat/>
    <w:rsid w:val="004C4333"/>
    <w:pPr>
      <w:jc w:val="center"/>
    </w:pPr>
    <w:rPr>
      <w:b/>
      <w:szCs w:val="20"/>
    </w:rPr>
  </w:style>
  <w:style w:type="table" w:styleId="TableSimple1">
    <w:name w:val="Table Simple 1"/>
    <w:basedOn w:val="TableNormal"/>
    <w:rsid w:val="00417FC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paragraph" w:styleId="BalloonText">
    <w:name w:val="Balloon Text"/>
    <w:basedOn w:val="Normal"/>
    <w:semiHidden/>
    <w:rsid w:val="00B06DCD"/>
    <w:rPr>
      <w:rFonts w:ascii="Tahoma" w:hAnsi="Tahoma" w:cs="Tahoma"/>
      <w:sz w:val="16"/>
      <w:szCs w:val="16"/>
    </w:rPr>
  </w:style>
  <w:style w:type="paragraph" w:styleId="BodyTextIndent">
    <w:name w:val="Body Text Indent"/>
    <w:basedOn w:val="Normal"/>
    <w:rsid w:val="00C35330"/>
    <w:pPr>
      <w:spacing w:after="120"/>
      <w:ind w:left="360"/>
    </w:pPr>
  </w:style>
  <w:style w:type="character" w:styleId="CommentReference">
    <w:name w:val="annotation reference"/>
    <w:semiHidden/>
    <w:rsid w:val="00387BAE"/>
    <w:rPr>
      <w:sz w:val="16"/>
      <w:szCs w:val="16"/>
    </w:rPr>
  </w:style>
  <w:style w:type="paragraph" w:styleId="CommentText">
    <w:name w:val="annotation text"/>
    <w:basedOn w:val="Normal"/>
    <w:semiHidden/>
    <w:rsid w:val="00387BAE"/>
    <w:rPr>
      <w:sz w:val="20"/>
      <w:szCs w:val="20"/>
    </w:rPr>
  </w:style>
  <w:style w:type="paragraph" w:styleId="CommentSubject">
    <w:name w:val="annotation subject"/>
    <w:basedOn w:val="CommentText"/>
    <w:next w:val="CommentText"/>
    <w:semiHidden/>
    <w:rsid w:val="00387BAE"/>
    <w:rPr>
      <w:b/>
      <w:bCs/>
    </w:rPr>
  </w:style>
  <w:style w:type="character" w:styleId="Strong">
    <w:name w:val="Strong"/>
    <w:qFormat/>
    <w:rsid w:val="00013C9A"/>
    <w:rPr>
      <w:b/>
      <w:bCs/>
    </w:rPr>
  </w:style>
  <w:style w:type="paragraph" w:styleId="TOCHeading">
    <w:name w:val="TOC Heading"/>
    <w:basedOn w:val="Heading1"/>
    <w:next w:val="Normal"/>
    <w:uiPriority w:val="39"/>
    <w:semiHidden/>
    <w:unhideWhenUsed/>
    <w:qFormat/>
    <w:rsid w:val="000A3548"/>
    <w:pPr>
      <w:keepLines/>
      <w:overflowPunct/>
      <w:autoSpaceDE/>
      <w:autoSpaceDN/>
      <w:adjustRightInd/>
      <w:spacing w:before="480" w:line="276" w:lineRule="auto"/>
      <w:textAlignment w:val="auto"/>
      <w:outlineLvl w:val="9"/>
    </w:pPr>
    <w:rPr>
      <w:rFonts w:ascii="Cambria" w:hAnsi="Cambria" w:eastAsia="MS Gothic"/>
      <w:bCs/>
      <w:color w:val="365F91"/>
      <w:sz w:val="28"/>
      <w:szCs w:val="28"/>
      <w:lang w:eastAsia="ja-JP"/>
    </w:rPr>
  </w:style>
  <w:style w:type="character" w:styleId="HeaderChar" w:customStyle="1">
    <w:name w:val="Header Char"/>
    <w:basedOn w:val="DefaultParagraphFont"/>
    <w:link w:val="Header"/>
    <w:uiPriority w:val="99"/>
    <w:rsid w:val="00600D71"/>
    <w:rPr>
      <w:rFonts w:ascii="Courier New" w:hAnsi="Courier New"/>
      <w:sz w:val="24"/>
    </w:rPr>
  </w:style>
  <w:style w:type="character" w:styleId="Heading2Char" w:customStyle="1">
    <w:name w:val="Heading 2 Char"/>
    <w:basedOn w:val="DefaultParagraphFont"/>
    <w:link w:val="Heading2"/>
    <w:rsid w:val="00005B3D"/>
    <w:rPr>
      <w:b/>
      <w:sz w:val="24"/>
    </w:rPr>
  </w:style>
  <w:style w:type="paragraph" w:styleId="ListParagraph">
    <w:name w:val="List Paragraph"/>
    <w:basedOn w:val="Normal"/>
    <w:uiPriority w:val="34"/>
    <w:qFormat/>
    <w:rsid w:val="007E389D"/>
    <w:pPr>
      <w:ind w:left="720"/>
      <w:contextualSpacing/>
    </w:pPr>
  </w:style>
  <w:style w:type="paragraph" w:styleId="Caption">
    <w:name w:val="caption"/>
    <w:basedOn w:val="Normal"/>
    <w:next w:val="Normal"/>
    <w:unhideWhenUsed/>
    <w:qFormat/>
    <w:rsid w:val="00A3441A"/>
    <w:pPr>
      <w:spacing w:after="200"/>
    </w:pPr>
    <w:rPr>
      <w:i/>
      <w:iCs/>
      <w:color w:val="1F497D" w:themeColor="text2"/>
      <w:sz w:val="18"/>
      <w:szCs w:val="18"/>
    </w:rPr>
  </w:style>
  <w:style w:type="table" w:styleId="TableGrid">
    <w:name w:val="Table Grid"/>
    <w:basedOn w:val="TableNormal"/>
    <w:rsid w:val="00C3072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phy">
    <w:name w:val="Bibliography"/>
    <w:basedOn w:val="Normal"/>
    <w:next w:val="Normal"/>
    <w:uiPriority w:val="37"/>
    <w:unhideWhenUsed/>
    <w:rsid w:val="00C3072A"/>
  </w:style>
  <w:style w:type="table" w:styleId="GridTable5Dark-Accent1">
    <w:name w:val="Grid Table 5 Dark Accent 1"/>
    <w:basedOn w:val="TableNormal"/>
    <w:uiPriority w:val="50"/>
    <w:rsid w:val="001A61D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5472">
      <w:bodyDiv w:val="1"/>
      <w:marLeft w:val="0"/>
      <w:marRight w:val="0"/>
      <w:marTop w:val="0"/>
      <w:marBottom w:val="0"/>
      <w:divBdr>
        <w:top w:val="none" w:sz="0" w:space="0" w:color="auto"/>
        <w:left w:val="none" w:sz="0" w:space="0" w:color="auto"/>
        <w:bottom w:val="none" w:sz="0" w:space="0" w:color="auto"/>
        <w:right w:val="none" w:sz="0" w:space="0" w:color="auto"/>
      </w:divBdr>
    </w:div>
    <w:div w:id="24868229">
      <w:bodyDiv w:val="1"/>
      <w:marLeft w:val="0"/>
      <w:marRight w:val="0"/>
      <w:marTop w:val="0"/>
      <w:marBottom w:val="0"/>
      <w:divBdr>
        <w:top w:val="none" w:sz="0" w:space="0" w:color="auto"/>
        <w:left w:val="none" w:sz="0" w:space="0" w:color="auto"/>
        <w:bottom w:val="none" w:sz="0" w:space="0" w:color="auto"/>
        <w:right w:val="none" w:sz="0" w:space="0" w:color="auto"/>
      </w:divBdr>
    </w:div>
    <w:div w:id="47727700">
      <w:bodyDiv w:val="1"/>
      <w:marLeft w:val="0"/>
      <w:marRight w:val="0"/>
      <w:marTop w:val="0"/>
      <w:marBottom w:val="0"/>
      <w:divBdr>
        <w:top w:val="none" w:sz="0" w:space="0" w:color="auto"/>
        <w:left w:val="none" w:sz="0" w:space="0" w:color="auto"/>
        <w:bottom w:val="none" w:sz="0" w:space="0" w:color="auto"/>
        <w:right w:val="none" w:sz="0" w:space="0" w:color="auto"/>
      </w:divBdr>
    </w:div>
    <w:div w:id="79453408">
      <w:bodyDiv w:val="1"/>
      <w:marLeft w:val="0"/>
      <w:marRight w:val="0"/>
      <w:marTop w:val="0"/>
      <w:marBottom w:val="0"/>
      <w:divBdr>
        <w:top w:val="none" w:sz="0" w:space="0" w:color="auto"/>
        <w:left w:val="none" w:sz="0" w:space="0" w:color="auto"/>
        <w:bottom w:val="none" w:sz="0" w:space="0" w:color="auto"/>
        <w:right w:val="none" w:sz="0" w:space="0" w:color="auto"/>
      </w:divBdr>
    </w:div>
    <w:div w:id="114056878">
      <w:bodyDiv w:val="1"/>
      <w:marLeft w:val="0"/>
      <w:marRight w:val="0"/>
      <w:marTop w:val="0"/>
      <w:marBottom w:val="0"/>
      <w:divBdr>
        <w:top w:val="none" w:sz="0" w:space="0" w:color="auto"/>
        <w:left w:val="none" w:sz="0" w:space="0" w:color="auto"/>
        <w:bottom w:val="none" w:sz="0" w:space="0" w:color="auto"/>
        <w:right w:val="none" w:sz="0" w:space="0" w:color="auto"/>
      </w:divBdr>
    </w:div>
    <w:div w:id="153959162">
      <w:bodyDiv w:val="1"/>
      <w:marLeft w:val="0"/>
      <w:marRight w:val="0"/>
      <w:marTop w:val="0"/>
      <w:marBottom w:val="0"/>
      <w:divBdr>
        <w:top w:val="none" w:sz="0" w:space="0" w:color="auto"/>
        <w:left w:val="none" w:sz="0" w:space="0" w:color="auto"/>
        <w:bottom w:val="none" w:sz="0" w:space="0" w:color="auto"/>
        <w:right w:val="none" w:sz="0" w:space="0" w:color="auto"/>
      </w:divBdr>
    </w:div>
    <w:div w:id="249462691">
      <w:bodyDiv w:val="1"/>
      <w:marLeft w:val="0"/>
      <w:marRight w:val="0"/>
      <w:marTop w:val="0"/>
      <w:marBottom w:val="0"/>
      <w:divBdr>
        <w:top w:val="none" w:sz="0" w:space="0" w:color="auto"/>
        <w:left w:val="none" w:sz="0" w:space="0" w:color="auto"/>
        <w:bottom w:val="none" w:sz="0" w:space="0" w:color="auto"/>
        <w:right w:val="none" w:sz="0" w:space="0" w:color="auto"/>
      </w:divBdr>
    </w:div>
    <w:div w:id="254827906">
      <w:bodyDiv w:val="1"/>
      <w:marLeft w:val="0"/>
      <w:marRight w:val="0"/>
      <w:marTop w:val="0"/>
      <w:marBottom w:val="0"/>
      <w:divBdr>
        <w:top w:val="none" w:sz="0" w:space="0" w:color="auto"/>
        <w:left w:val="none" w:sz="0" w:space="0" w:color="auto"/>
        <w:bottom w:val="none" w:sz="0" w:space="0" w:color="auto"/>
        <w:right w:val="none" w:sz="0" w:space="0" w:color="auto"/>
      </w:divBdr>
    </w:div>
    <w:div w:id="276912814">
      <w:bodyDiv w:val="1"/>
      <w:marLeft w:val="0"/>
      <w:marRight w:val="0"/>
      <w:marTop w:val="0"/>
      <w:marBottom w:val="0"/>
      <w:divBdr>
        <w:top w:val="none" w:sz="0" w:space="0" w:color="auto"/>
        <w:left w:val="none" w:sz="0" w:space="0" w:color="auto"/>
        <w:bottom w:val="none" w:sz="0" w:space="0" w:color="auto"/>
        <w:right w:val="none" w:sz="0" w:space="0" w:color="auto"/>
      </w:divBdr>
    </w:div>
    <w:div w:id="448665094">
      <w:bodyDiv w:val="1"/>
      <w:marLeft w:val="0"/>
      <w:marRight w:val="0"/>
      <w:marTop w:val="0"/>
      <w:marBottom w:val="0"/>
      <w:divBdr>
        <w:top w:val="none" w:sz="0" w:space="0" w:color="auto"/>
        <w:left w:val="none" w:sz="0" w:space="0" w:color="auto"/>
        <w:bottom w:val="none" w:sz="0" w:space="0" w:color="auto"/>
        <w:right w:val="none" w:sz="0" w:space="0" w:color="auto"/>
      </w:divBdr>
    </w:div>
    <w:div w:id="458912190">
      <w:bodyDiv w:val="1"/>
      <w:marLeft w:val="0"/>
      <w:marRight w:val="0"/>
      <w:marTop w:val="0"/>
      <w:marBottom w:val="0"/>
      <w:divBdr>
        <w:top w:val="none" w:sz="0" w:space="0" w:color="auto"/>
        <w:left w:val="none" w:sz="0" w:space="0" w:color="auto"/>
        <w:bottom w:val="none" w:sz="0" w:space="0" w:color="auto"/>
        <w:right w:val="none" w:sz="0" w:space="0" w:color="auto"/>
      </w:divBdr>
    </w:div>
    <w:div w:id="493885940">
      <w:bodyDiv w:val="1"/>
      <w:marLeft w:val="0"/>
      <w:marRight w:val="0"/>
      <w:marTop w:val="0"/>
      <w:marBottom w:val="0"/>
      <w:divBdr>
        <w:top w:val="none" w:sz="0" w:space="0" w:color="auto"/>
        <w:left w:val="none" w:sz="0" w:space="0" w:color="auto"/>
        <w:bottom w:val="none" w:sz="0" w:space="0" w:color="auto"/>
        <w:right w:val="none" w:sz="0" w:space="0" w:color="auto"/>
      </w:divBdr>
    </w:div>
    <w:div w:id="629559331">
      <w:bodyDiv w:val="1"/>
      <w:marLeft w:val="0"/>
      <w:marRight w:val="0"/>
      <w:marTop w:val="0"/>
      <w:marBottom w:val="0"/>
      <w:divBdr>
        <w:top w:val="none" w:sz="0" w:space="0" w:color="auto"/>
        <w:left w:val="none" w:sz="0" w:space="0" w:color="auto"/>
        <w:bottom w:val="none" w:sz="0" w:space="0" w:color="auto"/>
        <w:right w:val="none" w:sz="0" w:space="0" w:color="auto"/>
      </w:divBdr>
    </w:div>
    <w:div w:id="710106362">
      <w:bodyDiv w:val="1"/>
      <w:marLeft w:val="0"/>
      <w:marRight w:val="0"/>
      <w:marTop w:val="0"/>
      <w:marBottom w:val="0"/>
      <w:divBdr>
        <w:top w:val="none" w:sz="0" w:space="0" w:color="auto"/>
        <w:left w:val="none" w:sz="0" w:space="0" w:color="auto"/>
        <w:bottom w:val="none" w:sz="0" w:space="0" w:color="auto"/>
        <w:right w:val="none" w:sz="0" w:space="0" w:color="auto"/>
      </w:divBdr>
    </w:div>
    <w:div w:id="748114969">
      <w:bodyDiv w:val="1"/>
      <w:marLeft w:val="0"/>
      <w:marRight w:val="0"/>
      <w:marTop w:val="0"/>
      <w:marBottom w:val="0"/>
      <w:divBdr>
        <w:top w:val="none" w:sz="0" w:space="0" w:color="auto"/>
        <w:left w:val="none" w:sz="0" w:space="0" w:color="auto"/>
        <w:bottom w:val="none" w:sz="0" w:space="0" w:color="auto"/>
        <w:right w:val="none" w:sz="0" w:space="0" w:color="auto"/>
      </w:divBdr>
    </w:div>
    <w:div w:id="805467927">
      <w:bodyDiv w:val="1"/>
      <w:marLeft w:val="0"/>
      <w:marRight w:val="0"/>
      <w:marTop w:val="0"/>
      <w:marBottom w:val="0"/>
      <w:divBdr>
        <w:top w:val="none" w:sz="0" w:space="0" w:color="auto"/>
        <w:left w:val="none" w:sz="0" w:space="0" w:color="auto"/>
        <w:bottom w:val="none" w:sz="0" w:space="0" w:color="auto"/>
        <w:right w:val="none" w:sz="0" w:space="0" w:color="auto"/>
      </w:divBdr>
    </w:div>
    <w:div w:id="876894757">
      <w:bodyDiv w:val="1"/>
      <w:marLeft w:val="0"/>
      <w:marRight w:val="0"/>
      <w:marTop w:val="0"/>
      <w:marBottom w:val="0"/>
      <w:divBdr>
        <w:top w:val="none" w:sz="0" w:space="0" w:color="auto"/>
        <w:left w:val="none" w:sz="0" w:space="0" w:color="auto"/>
        <w:bottom w:val="none" w:sz="0" w:space="0" w:color="auto"/>
        <w:right w:val="none" w:sz="0" w:space="0" w:color="auto"/>
      </w:divBdr>
    </w:div>
    <w:div w:id="885877635">
      <w:bodyDiv w:val="1"/>
      <w:marLeft w:val="0"/>
      <w:marRight w:val="0"/>
      <w:marTop w:val="0"/>
      <w:marBottom w:val="0"/>
      <w:divBdr>
        <w:top w:val="none" w:sz="0" w:space="0" w:color="auto"/>
        <w:left w:val="none" w:sz="0" w:space="0" w:color="auto"/>
        <w:bottom w:val="none" w:sz="0" w:space="0" w:color="auto"/>
        <w:right w:val="none" w:sz="0" w:space="0" w:color="auto"/>
      </w:divBdr>
    </w:div>
    <w:div w:id="917253211">
      <w:bodyDiv w:val="1"/>
      <w:marLeft w:val="0"/>
      <w:marRight w:val="0"/>
      <w:marTop w:val="0"/>
      <w:marBottom w:val="0"/>
      <w:divBdr>
        <w:top w:val="none" w:sz="0" w:space="0" w:color="auto"/>
        <w:left w:val="none" w:sz="0" w:space="0" w:color="auto"/>
        <w:bottom w:val="none" w:sz="0" w:space="0" w:color="auto"/>
        <w:right w:val="none" w:sz="0" w:space="0" w:color="auto"/>
      </w:divBdr>
    </w:div>
    <w:div w:id="995762159">
      <w:bodyDiv w:val="1"/>
      <w:marLeft w:val="0"/>
      <w:marRight w:val="0"/>
      <w:marTop w:val="0"/>
      <w:marBottom w:val="0"/>
      <w:divBdr>
        <w:top w:val="none" w:sz="0" w:space="0" w:color="auto"/>
        <w:left w:val="none" w:sz="0" w:space="0" w:color="auto"/>
        <w:bottom w:val="none" w:sz="0" w:space="0" w:color="auto"/>
        <w:right w:val="none" w:sz="0" w:space="0" w:color="auto"/>
      </w:divBdr>
    </w:div>
    <w:div w:id="998847502">
      <w:bodyDiv w:val="1"/>
      <w:marLeft w:val="0"/>
      <w:marRight w:val="0"/>
      <w:marTop w:val="0"/>
      <w:marBottom w:val="0"/>
      <w:divBdr>
        <w:top w:val="none" w:sz="0" w:space="0" w:color="auto"/>
        <w:left w:val="none" w:sz="0" w:space="0" w:color="auto"/>
        <w:bottom w:val="none" w:sz="0" w:space="0" w:color="auto"/>
        <w:right w:val="none" w:sz="0" w:space="0" w:color="auto"/>
      </w:divBdr>
    </w:div>
    <w:div w:id="1078215842">
      <w:bodyDiv w:val="1"/>
      <w:marLeft w:val="0"/>
      <w:marRight w:val="0"/>
      <w:marTop w:val="0"/>
      <w:marBottom w:val="0"/>
      <w:divBdr>
        <w:top w:val="none" w:sz="0" w:space="0" w:color="auto"/>
        <w:left w:val="none" w:sz="0" w:space="0" w:color="auto"/>
        <w:bottom w:val="none" w:sz="0" w:space="0" w:color="auto"/>
        <w:right w:val="none" w:sz="0" w:space="0" w:color="auto"/>
      </w:divBdr>
    </w:div>
    <w:div w:id="1122647283">
      <w:bodyDiv w:val="1"/>
      <w:marLeft w:val="0"/>
      <w:marRight w:val="0"/>
      <w:marTop w:val="0"/>
      <w:marBottom w:val="0"/>
      <w:divBdr>
        <w:top w:val="none" w:sz="0" w:space="0" w:color="auto"/>
        <w:left w:val="none" w:sz="0" w:space="0" w:color="auto"/>
        <w:bottom w:val="none" w:sz="0" w:space="0" w:color="auto"/>
        <w:right w:val="none" w:sz="0" w:space="0" w:color="auto"/>
      </w:divBdr>
    </w:div>
    <w:div w:id="1136263595">
      <w:bodyDiv w:val="1"/>
      <w:marLeft w:val="0"/>
      <w:marRight w:val="0"/>
      <w:marTop w:val="0"/>
      <w:marBottom w:val="0"/>
      <w:divBdr>
        <w:top w:val="none" w:sz="0" w:space="0" w:color="auto"/>
        <w:left w:val="none" w:sz="0" w:space="0" w:color="auto"/>
        <w:bottom w:val="none" w:sz="0" w:space="0" w:color="auto"/>
        <w:right w:val="none" w:sz="0" w:space="0" w:color="auto"/>
      </w:divBdr>
    </w:div>
    <w:div w:id="1145077029">
      <w:bodyDiv w:val="1"/>
      <w:marLeft w:val="0"/>
      <w:marRight w:val="0"/>
      <w:marTop w:val="0"/>
      <w:marBottom w:val="0"/>
      <w:divBdr>
        <w:top w:val="none" w:sz="0" w:space="0" w:color="auto"/>
        <w:left w:val="none" w:sz="0" w:space="0" w:color="auto"/>
        <w:bottom w:val="none" w:sz="0" w:space="0" w:color="auto"/>
        <w:right w:val="none" w:sz="0" w:space="0" w:color="auto"/>
      </w:divBdr>
    </w:div>
    <w:div w:id="1220900686">
      <w:bodyDiv w:val="1"/>
      <w:marLeft w:val="0"/>
      <w:marRight w:val="0"/>
      <w:marTop w:val="0"/>
      <w:marBottom w:val="0"/>
      <w:divBdr>
        <w:top w:val="none" w:sz="0" w:space="0" w:color="auto"/>
        <w:left w:val="none" w:sz="0" w:space="0" w:color="auto"/>
        <w:bottom w:val="none" w:sz="0" w:space="0" w:color="auto"/>
        <w:right w:val="none" w:sz="0" w:space="0" w:color="auto"/>
      </w:divBdr>
    </w:div>
    <w:div w:id="1233812011">
      <w:bodyDiv w:val="1"/>
      <w:marLeft w:val="0"/>
      <w:marRight w:val="0"/>
      <w:marTop w:val="0"/>
      <w:marBottom w:val="0"/>
      <w:divBdr>
        <w:top w:val="none" w:sz="0" w:space="0" w:color="auto"/>
        <w:left w:val="none" w:sz="0" w:space="0" w:color="auto"/>
        <w:bottom w:val="none" w:sz="0" w:space="0" w:color="auto"/>
        <w:right w:val="none" w:sz="0" w:space="0" w:color="auto"/>
      </w:divBdr>
    </w:div>
    <w:div w:id="1239249368">
      <w:bodyDiv w:val="1"/>
      <w:marLeft w:val="0"/>
      <w:marRight w:val="0"/>
      <w:marTop w:val="0"/>
      <w:marBottom w:val="0"/>
      <w:divBdr>
        <w:top w:val="none" w:sz="0" w:space="0" w:color="auto"/>
        <w:left w:val="none" w:sz="0" w:space="0" w:color="auto"/>
        <w:bottom w:val="none" w:sz="0" w:space="0" w:color="auto"/>
        <w:right w:val="none" w:sz="0" w:space="0" w:color="auto"/>
      </w:divBdr>
    </w:div>
    <w:div w:id="1273132318">
      <w:bodyDiv w:val="1"/>
      <w:marLeft w:val="0"/>
      <w:marRight w:val="0"/>
      <w:marTop w:val="0"/>
      <w:marBottom w:val="0"/>
      <w:divBdr>
        <w:top w:val="none" w:sz="0" w:space="0" w:color="auto"/>
        <w:left w:val="none" w:sz="0" w:space="0" w:color="auto"/>
        <w:bottom w:val="none" w:sz="0" w:space="0" w:color="auto"/>
        <w:right w:val="none" w:sz="0" w:space="0" w:color="auto"/>
      </w:divBdr>
    </w:div>
    <w:div w:id="1297493384">
      <w:bodyDiv w:val="1"/>
      <w:marLeft w:val="0"/>
      <w:marRight w:val="0"/>
      <w:marTop w:val="0"/>
      <w:marBottom w:val="0"/>
      <w:divBdr>
        <w:top w:val="none" w:sz="0" w:space="0" w:color="auto"/>
        <w:left w:val="none" w:sz="0" w:space="0" w:color="auto"/>
        <w:bottom w:val="none" w:sz="0" w:space="0" w:color="auto"/>
        <w:right w:val="none" w:sz="0" w:space="0" w:color="auto"/>
      </w:divBdr>
    </w:div>
    <w:div w:id="1447624827">
      <w:bodyDiv w:val="1"/>
      <w:marLeft w:val="0"/>
      <w:marRight w:val="0"/>
      <w:marTop w:val="0"/>
      <w:marBottom w:val="0"/>
      <w:divBdr>
        <w:top w:val="none" w:sz="0" w:space="0" w:color="auto"/>
        <w:left w:val="none" w:sz="0" w:space="0" w:color="auto"/>
        <w:bottom w:val="none" w:sz="0" w:space="0" w:color="auto"/>
        <w:right w:val="none" w:sz="0" w:space="0" w:color="auto"/>
      </w:divBdr>
    </w:div>
    <w:div w:id="1468039158">
      <w:bodyDiv w:val="1"/>
      <w:marLeft w:val="0"/>
      <w:marRight w:val="0"/>
      <w:marTop w:val="0"/>
      <w:marBottom w:val="0"/>
      <w:divBdr>
        <w:top w:val="none" w:sz="0" w:space="0" w:color="auto"/>
        <w:left w:val="none" w:sz="0" w:space="0" w:color="auto"/>
        <w:bottom w:val="none" w:sz="0" w:space="0" w:color="auto"/>
        <w:right w:val="none" w:sz="0" w:space="0" w:color="auto"/>
      </w:divBdr>
    </w:div>
    <w:div w:id="1481771494">
      <w:bodyDiv w:val="1"/>
      <w:marLeft w:val="0"/>
      <w:marRight w:val="0"/>
      <w:marTop w:val="0"/>
      <w:marBottom w:val="0"/>
      <w:divBdr>
        <w:top w:val="none" w:sz="0" w:space="0" w:color="auto"/>
        <w:left w:val="none" w:sz="0" w:space="0" w:color="auto"/>
        <w:bottom w:val="none" w:sz="0" w:space="0" w:color="auto"/>
        <w:right w:val="none" w:sz="0" w:space="0" w:color="auto"/>
      </w:divBdr>
    </w:div>
    <w:div w:id="1705059850">
      <w:bodyDiv w:val="1"/>
      <w:marLeft w:val="0"/>
      <w:marRight w:val="0"/>
      <w:marTop w:val="0"/>
      <w:marBottom w:val="0"/>
      <w:divBdr>
        <w:top w:val="none" w:sz="0" w:space="0" w:color="auto"/>
        <w:left w:val="none" w:sz="0" w:space="0" w:color="auto"/>
        <w:bottom w:val="none" w:sz="0" w:space="0" w:color="auto"/>
        <w:right w:val="none" w:sz="0" w:space="0" w:color="auto"/>
      </w:divBdr>
    </w:div>
    <w:div w:id="1705591218">
      <w:bodyDiv w:val="1"/>
      <w:marLeft w:val="0"/>
      <w:marRight w:val="0"/>
      <w:marTop w:val="0"/>
      <w:marBottom w:val="0"/>
      <w:divBdr>
        <w:top w:val="none" w:sz="0" w:space="0" w:color="auto"/>
        <w:left w:val="none" w:sz="0" w:space="0" w:color="auto"/>
        <w:bottom w:val="none" w:sz="0" w:space="0" w:color="auto"/>
        <w:right w:val="none" w:sz="0" w:space="0" w:color="auto"/>
      </w:divBdr>
    </w:div>
    <w:div w:id="1794670509">
      <w:bodyDiv w:val="1"/>
      <w:marLeft w:val="0"/>
      <w:marRight w:val="0"/>
      <w:marTop w:val="0"/>
      <w:marBottom w:val="0"/>
      <w:divBdr>
        <w:top w:val="none" w:sz="0" w:space="0" w:color="auto"/>
        <w:left w:val="none" w:sz="0" w:space="0" w:color="auto"/>
        <w:bottom w:val="none" w:sz="0" w:space="0" w:color="auto"/>
        <w:right w:val="none" w:sz="0" w:space="0" w:color="auto"/>
      </w:divBdr>
    </w:div>
    <w:div w:id="1801609817">
      <w:bodyDiv w:val="1"/>
      <w:marLeft w:val="0"/>
      <w:marRight w:val="0"/>
      <w:marTop w:val="0"/>
      <w:marBottom w:val="0"/>
      <w:divBdr>
        <w:top w:val="none" w:sz="0" w:space="0" w:color="auto"/>
        <w:left w:val="none" w:sz="0" w:space="0" w:color="auto"/>
        <w:bottom w:val="none" w:sz="0" w:space="0" w:color="auto"/>
        <w:right w:val="none" w:sz="0" w:space="0" w:color="auto"/>
      </w:divBdr>
    </w:div>
    <w:div w:id="1847942434">
      <w:bodyDiv w:val="1"/>
      <w:marLeft w:val="0"/>
      <w:marRight w:val="0"/>
      <w:marTop w:val="0"/>
      <w:marBottom w:val="0"/>
      <w:divBdr>
        <w:top w:val="none" w:sz="0" w:space="0" w:color="auto"/>
        <w:left w:val="none" w:sz="0" w:space="0" w:color="auto"/>
        <w:bottom w:val="none" w:sz="0" w:space="0" w:color="auto"/>
        <w:right w:val="none" w:sz="0" w:space="0" w:color="auto"/>
      </w:divBdr>
    </w:div>
    <w:div w:id="1859926100">
      <w:bodyDiv w:val="1"/>
      <w:marLeft w:val="0"/>
      <w:marRight w:val="0"/>
      <w:marTop w:val="0"/>
      <w:marBottom w:val="0"/>
      <w:divBdr>
        <w:top w:val="none" w:sz="0" w:space="0" w:color="auto"/>
        <w:left w:val="none" w:sz="0" w:space="0" w:color="auto"/>
        <w:bottom w:val="none" w:sz="0" w:space="0" w:color="auto"/>
        <w:right w:val="none" w:sz="0" w:space="0" w:color="auto"/>
      </w:divBdr>
    </w:div>
    <w:div w:id="1869679572">
      <w:bodyDiv w:val="1"/>
      <w:marLeft w:val="0"/>
      <w:marRight w:val="0"/>
      <w:marTop w:val="0"/>
      <w:marBottom w:val="0"/>
      <w:divBdr>
        <w:top w:val="none" w:sz="0" w:space="0" w:color="auto"/>
        <w:left w:val="none" w:sz="0" w:space="0" w:color="auto"/>
        <w:bottom w:val="none" w:sz="0" w:space="0" w:color="auto"/>
        <w:right w:val="none" w:sz="0" w:space="0" w:color="auto"/>
      </w:divBdr>
    </w:div>
    <w:div w:id="1960449255">
      <w:bodyDiv w:val="1"/>
      <w:marLeft w:val="0"/>
      <w:marRight w:val="0"/>
      <w:marTop w:val="0"/>
      <w:marBottom w:val="0"/>
      <w:divBdr>
        <w:top w:val="none" w:sz="0" w:space="0" w:color="auto"/>
        <w:left w:val="none" w:sz="0" w:space="0" w:color="auto"/>
        <w:bottom w:val="none" w:sz="0" w:space="0" w:color="auto"/>
        <w:right w:val="none" w:sz="0" w:space="0" w:color="auto"/>
      </w:divBdr>
    </w:div>
    <w:div w:id="1995067294">
      <w:bodyDiv w:val="1"/>
      <w:marLeft w:val="0"/>
      <w:marRight w:val="0"/>
      <w:marTop w:val="0"/>
      <w:marBottom w:val="0"/>
      <w:divBdr>
        <w:top w:val="none" w:sz="0" w:space="0" w:color="auto"/>
        <w:left w:val="none" w:sz="0" w:space="0" w:color="auto"/>
        <w:bottom w:val="none" w:sz="0" w:space="0" w:color="auto"/>
        <w:right w:val="none" w:sz="0" w:space="0" w:color="auto"/>
      </w:divBdr>
    </w:div>
    <w:div w:id="2038507676">
      <w:bodyDiv w:val="1"/>
      <w:marLeft w:val="0"/>
      <w:marRight w:val="0"/>
      <w:marTop w:val="0"/>
      <w:marBottom w:val="0"/>
      <w:divBdr>
        <w:top w:val="none" w:sz="0" w:space="0" w:color="auto"/>
        <w:left w:val="none" w:sz="0" w:space="0" w:color="auto"/>
        <w:bottom w:val="none" w:sz="0" w:space="0" w:color="auto"/>
        <w:right w:val="none" w:sz="0" w:space="0" w:color="auto"/>
      </w:divBdr>
    </w:div>
    <w:div w:id="2081706658">
      <w:bodyDiv w:val="1"/>
      <w:marLeft w:val="0"/>
      <w:marRight w:val="0"/>
      <w:marTop w:val="0"/>
      <w:marBottom w:val="0"/>
      <w:divBdr>
        <w:top w:val="none" w:sz="0" w:space="0" w:color="auto"/>
        <w:left w:val="none" w:sz="0" w:space="0" w:color="auto"/>
        <w:bottom w:val="none" w:sz="0" w:space="0" w:color="auto"/>
        <w:right w:val="none" w:sz="0" w:space="0" w:color="auto"/>
      </w:divBdr>
    </w:div>
    <w:div w:id="2084448250">
      <w:bodyDiv w:val="1"/>
      <w:marLeft w:val="0"/>
      <w:marRight w:val="0"/>
      <w:marTop w:val="0"/>
      <w:marBottom w:val="0"/>
      <w:divBdr>
        <w:top w:val="none" w:sz="0" w:space="0" w:color="auto"/>
        <w:left w:val="none" w:sz="0" w:space="0" w:color="auto"/>
        <w:bottom w:val="none" w:sz="0" w:space="0" w:color="auto"/>
        <w:right w:val="none" w:sz="0" w:space="0" w:color="auto"/>
      </w:divBdr>
    </w:div>
    <w:div w:id="2087534268">
      <w:bodyDiv w:val="1"/>
      <w:marLeft w:val="0"/>
      <w:marRight w:val="0"/>
      <w:marTop w:val="0"/>
      <w:marBottom w:val="0"/>
      <w:divBdr>
        <w:top w:val="none" w:sz="0" w:space="0" w:color="auto"/>
        <w:left w:val="none" w:sz="0" w:space="0" w:color="auto"/>
        <w:bottom w:val="none" w:sz="0" w:space="0" w:color="auto"/>
        <w:right w:val="none" w:sz="0" w:space="0" w:color="auto"/>
      </w:divBdr>
    </w:div>
    <w:div w:id="20980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awesomevideoplayer.com/"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videolan.org/vl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pivs.com/products/valt-software"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ransana.com/"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F3F7CAC90F4D40A1A61F86703306E3"/>
        <w:category>
          <w:name w:val="General"/>
          <w:gallery w:val="placeholder"/>
        </w:category>
        <w:types>
          <w:type w:val="bbPlcHdr"/>
        </w:types>
        <w:behaviors>
          <w:behavior w:val="content"/>
        </w:behaviors>
        <w:guid w:val="{2E731B38-9B88-4EEF-8FA4-27A82154615D}"/>
      </w:docPartPr>
      <w:docPartBody>
        <w:p w:rsidR="00B06681" w:rsidRDefault="00B0668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A1"/>
    <w:rsid w:val="007700AA"/>
    <w:rsid w:val="00B06681"/>
    <w:rsid w:val="00D75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0BD13B7B2C0428A8DB65253A74893" ma:contentTypeVersion="0" ma:contentTypeDescription="Create a new document." ma:contentTypeScope="" ma:versionID="f989915de45d09ff9d8ef7030a300a73">
  <xsd:schema xmlns:xsd="http://www.w3.org/2001/XMLSchema" xmlns:xs="http://www.w3.org/2001/XMLSchema" xmlns:p="http://schemas.microsoft.com/office/2006/metadata/properties" targetNamespace="http://schemas.microsoft.com/office/2006/metadata/properties" ma:root="true" ma:fieldsID="607ba42c42afac1ce3f45c080dba78f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Oga16</b:Tag>
    <b:SourceType>DocumentFromInternetSite</b:SourceType>
    <b:Guid>{17D5E3D8-771D-4AE7-B05B-FBB2DB9F3CF0}</b:Guid>
    <b:Title>A System to Support Qualitative Research on Large Multimedia Data Sets</b:Title>
    <b:Year>2016</b:Year>
    <b:Author>
      <b:Author>
        <b:NameList>
          <b:Person>
            <b:Last>Oga</b:Last>
            <b:First>Sota</b:First>
          </b:Person>
          <b:Person>
            <b:Last>Socha</b:Last>
            <b:First>David</b:First>
          </b:Person>
        </b:NameList>
      </b:Author>
    </b:Author>
    <b:InternetSiteTitle>Beam Coffer Dataset</b:InternetSiteTitle>
    <b:Month>February</b:Month>
    <b:Day>14</b:Day>
    <b:RefOrder>3</b:RefOrder>
  </b:Source>
  <b:Source>
    <b:Tag>Soc16</b:Tag>
    <b:SourceType>DocumentFromInternetSite</b:SourceType>
    <b:Guid>{B9214782-754D-49AA-853A-C88868404C92}</b:Guid>
    <b:Title>Wide Field Ethnography and Exploratory Analysis of Large Ethnographic Datasets</b:Title>
    <b:InternetSiteTitle>Human-Centered Data Science @ CSCW 2016</b:InternetSiteTitle>
    <b:Year>2016</b:Year>
    <b:Month>October</b:Month>
    <b:URL>https://cscw2016hcds.files.wordpress.com/2015/10/socha_hcds2016.pdf</b:URL>
    <b:Author>
      <b:Author>
        <b:NameList>
          <b:Person>
            <b:Last>Socha</b:Last>
            <b:First>David</b:First>
          </b:Person>
          <b:Person>
            <b:Last>Jornet</b:Last>
            <b:First>Alfredo</b:First>
          </b:Person>
          <b:Person>
            <b:Last>Adams</b:Last>
            <b:First>Robin</b:First>
          </b:Person>
        </b:NameList>
      </b:Author>
    </b:Author>
    <b:RefOrder>2</b:RefOrder>
  </b:Source>
  <b:Source>
    <b:Tag>Soc161</b:Tag>
    <b:SourceType>JournalArticle</b:SourceType>
    <b:Guid>{089A2FD9-F0B9-4AD0-9966-165D3A33C0FA}</b:Guid>
    <b:Title>Wide-Field Ethnography: Studying Software Engineering in 2025 and Beyond</b:Title>
    <b:Year>2016</b:Year>
    <b:JournalName>2016 IEEE/ACM 38th International Conference on Software Engineering Companion (ICSE-C)</b:JournalName>
    <b:Pages>797-800</b:Pages>
    <b:Author>
      <b:Author>
        <b:NameList>
          <b:Person>
            <b:Last>Socha</b:Last>
            <b:First>David</b:First>
          </b:Person>
          <b:Person>
            <b:Last>Adams</b:Last>
            <b:First>Robin</b:First>
          </b:Person>
          <b:Person>
            <b:Last>Franznick</b:Last>
            <b:First>Kelly</b:First>
          </b:Person>
          <b:Person>
            <b:Last>Roth</b:Last>
            <b:First>Wolff-Michael</b:First>
          </b:Person>
          <b:Person>
            <b:Last>Sullivan</b:Last>
            <b:First>Kevin</b:First>
          </b:Person>
          <b:Person>
            <b:Last>Tenenberg</b:Last>
            <b:First>Josh</b:First>
          </b:Person>
          <b:Person>
            <b:Last>Walter</b:Last>
            <b:First>Skip</b:First>
          </b:Person>
        </b:NameList>
      </b:Author>
    </b:Author>
    <b:RefOrder>4</b:RefOrder>
  </b:Source>
  <b:Source>
    <b:Tag>Caf17</b:Tag>
    <b:SourceType>InternetSite</b:SourceType>
    <b:Guid>{94F5FCA1-0604-437D-A350-4C19EB3414E1}</b:Guid>
    <b:Author>
      <b:Author>
        <b:NameList>
          <b:Person>
            <b:Last>Cafaro</b:Last>
            <b:First>Mark</b:First>
          </b:Person>
        </b:NameList>
      </b:Author>
    </b:Author>
    <b:Title>A Web System in Support of Wide-Field Ethnography</b:Title>
    <b:Year>2017</b:Year>
    <b:InternetSiteTitle>Professor Socha's Google Drive</b:InternetSiteTitle>
    <b:RefOrder>12</b:RefOrder>
  </b:Source>
  <b:Source>
    <b:Tag>Dav19</b:Tag>
    <b:SourceType>ArticleInAPeriodical</b:SourceType>
    <b:Guid>{71FB2E0A-CA23-46CF-AFCC-8CDEBB4963FD}</b:Guid>
    <b:Title>BeamCoffer Dataset: Professional Software Developers Collaborating in the Wild</b:Title>
    <b:Year>2019</b:Year>
    <b:Month>February</b:Month>
    <b:Day>13</b:Day>
    <b:Author>
      <b:Author>
        <b:NameList>
          <b:Person>
            <b:Last>Socha</b:Last>
            <b:First>David</b:First>
          </b:Person>
        </b:NameList>
      </b:Author>
    </b:Author>
    <b:PeriodicalTitle>University of Washington Bothell CSS Technical Report, TR-09-15.</b:PeriodicalTitle>
    <b:Pages>1-14</b:Pages>
    <b:RefOrder>1</b:RefOrder>
  </b:Source>
  <b:Source>
    <b:Tag>Ari16</b:Tag>
    <b:SourceType>DocumentFromInternetSite</b:SourceType>
    <b:Guid>{BBAE558C-A1B2-47F4-9E60-C75A17A686D5}</b:Guid>
    <b:Title>Exploratory Wayfinding in Wide Field Ethnography</b:Title>
    <b:Year>2016</b:Year>
    <b:Author>
      <b:Author>
        <b:NameList>
          <b:Person>
            <b:Last>Arisoy</b:Last>
            <b:First>Aytul</b:First>
          </b:Person>
        </b:NameList>
      </b:Author>
    </b:Author>
    <b:InternetSiteTitle>Professor David Socha'a Google Drive</b:InternetSiteTitle>
    <b:RefOrder>13</b:RefOrder>
  </b:Source>
  <b:Source>
    <b:Tag>Sne17</b:Tag>
    <b:SourceType>DocumentFromInternetSite</b:SourceType>
    <b:Guid>{AF30D040-8C88-4565-9EB9-BAE7E4C6EC37}</b:Guid>
    <b:Author>
      <b:Author>
        <b:NameList>
          <b:Person>
            <b:Last>Vasisht</b:Last>
            <b:First>Sneha</b:First>
          </b:Person>
        </b:NameList>
      </b:Author>
    </b:Author>
    <b:Title>Video-based People Tracking</b:Title>
    <b:InternetSiteTitle>Professor David Socha's Google Drive</b:InternetSiteTitle>
    <b:Year>2017</b:Year>
    <b:RefOrder>5</b:RefOrder>
  </b:Source>
  <b:Source>
    <b:Tag>Wei16</b:Tag>
    <b:SourceType>DocumentFromInternetSite</b:SourceType>
    <b:Guid>{3409A4F9-A764-4F64-B491-3D25292E7A7C}</b:Guid>
    <b:Author>
      <b:Author>
        <b:NameList>
          <b:Person>
            <b:Last>Wang</b:Last>
            <b:First>Wei</b:First>
          </b:Person>
        </b:NameList>
      </b:Author>
    </b:Author>
    <b:Title>Building Cloud Based Software Systems To Support Collaborative Analysis Of Large, Multi-stream, Multi-modal Datasets of Physical-Cyber-Social Systems</b:Title>
    <b:InternetSiteTitle>Professor David Socha's Google Drive</b:InternetSiteTitle>
    <b:Year>2016</b:Year>
    <b:RefOrder>6</b:RefOrder>
  </b:Source>
  <b:Source>
    <b:Tag>Soc15</b:Tag>
    <b:SourceType>ConferenceProceedings</b:SourceType>
    <b:Guid>{1061A642-80E5-4E96-B577-D2811F6A3BC9}</b:Guid>
    <b:Title>The “Pair” as a Problematic Unit of Analysis for</b:Title>
    <b:Year>2015</b:Year>
    <b:ConferenceName>Cooperative and Human Aspects of Software Engineering (CHASE)</b:ConferenceName>
    <b:Author>
      <b:Author>
        <b:NameList>
          <b:Person>
            <b:Last>Socha</b:Last>
            <b:First>David</b:First>
          </b:Person>
          <b:Person>
            <b:Last>Sutanto</b:Last>
            <b:First>Kevin</b:First>
          </b:Person>
        </b:NameList>
      </b:Author>
    </b:Author>
    <b:RefOrder>7</b:RefOrder>
  </b:Source>
  <b:Source>
    <b:Tag>Soc13</b:Tag>
    <b:SourceType>ConferenceProceedings</b:SourceType>
    <b:Guid>{81CB0EB8-4A4C-40BC-B256-B0A361C104D4}</b:Guid>
    <b:Title>Navigating Constraints: The Design Work of Professional Software Developers</b:Title>
    <b:Year>2013</b:Year>
    <b:ConferenceName>CHI "Changing Perspectives"</b:ConferenceName>
    <b:Author>
      <b:Author>
        <b:NameList>
          <b:Person>
            <b:Last>Socha</b:Last>
            <b:First>David</b:First>
          </b:Person>
          <b:Person>
            <b:Last>Tenenberg</b:Last>
            <b:First>Josh</b:First>
          </b:Person>
        </b:NameList>
      </b:Author>
    </b:Author>
    <b:RefOrder>14</b:RefOrder>
  </b:Source>
  <b:Source>
    <b:Tag>Int22</b:Tag>
    <b:SourceType>InternetSite</b:SourceType>
    <b:Guid>{C8319272-C269-4DA8-A4C9-47AD15928260}</b:Guid>
    <b:Title>VALT (Video, Audio, Learning Tool)</b:Title>
    <b:Year>2022</b:Year>
    <b:Author>
      <b:Author>
        <b:Corporate>Intelligent Video Solutions</b:Corporate>
      </b:Author>
    </b:Author>
    <b:InternetSiteTitle>Intelligent Video Solutions</b:InternetSiteTitle>
    <b:URL>https://www.ipivs.com/products/valt-software</b:URL>
    <b:RefOrder>9</b:RefOrder>
  </b:Source>
  <b:Source>
    <b:Tag>Awe22</b:Tag>
    <b:SourceType>InternetSite</b:SourceType>
    <b:Guid>{801D53CC-84B5-47F4-AB20-24E3B4CF2B84}</b:Guid>
    <b:Title>Awesome Video Player</b:Title>
    <b:Year>2022</b:Year>
    <b:URL>http://www.awesomevideoplayer.com/</b:URL>
    <b:RefOrder>11</b:RefOrder>
  </b:Source>
  <b:Source>
    <b:Tag>Vid22</b:Tag>
    <b:SourceType>InternetSite</b:SourceType>
    <b:Guid>{24D14BA9-FE1E-4610-B7E3-717CC6CBA4D2}</b:Guid>
    <b:Title>VideoLAN</b:Title>
    <b:InternetSiteTitle>VLC Media Player</b:InternetSiteTitle>
    <b:Year>2022</b:Year>
    <b:URL>https://www.videolan.org/</b:URL>
    <b:RefOrder>10</b:RefOrder>
  </b:Source>
  <b:Source>
    <b:Tag>Woo22</b:Tag>
    <b:SourceType>InternetSite</b:SourceType>
    <b:Guid>{AB1B3E90-8E28-4C94-82BB-DCEC96F5DEE2}</b:Guid>
    <b:Title>Qualitative Analysis Software for Researchers</b:Title>
    <b:Year>2022</b:Year>
    <b:InternetSiteTitle>Transana.com</b:InternetSiteTitle>
    <b:Month>September</b:Month>
    <b:URL>https://www.transana.com/</b:URL>
    <b:Author>
      <b:Author>
        <b:NameList>
          <b:Person>
            <b:Last>Woods</b:Last>
            <b:Middle>David</b:Middle>
          </b:Person>
        </b:NameList>
      </b:Author>
    </b:Author>
    <b:RefOrder>8</b:RefOrder>
  </b:Source>
</b:Sources>
</file>

<file path=customXml/itemProps1.xml><?xml version="1.0" encoding="utf-8"?>
<ds:datastoreItem xmlns:ds="http://schemas.openxmlformats.org/officeDocument/2006/customXml" ds:itemID="{2A558255-66FB-4C62-9D65-22A60A612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A8EBB02-2864-4273-A144-8F22EBB7443D}">
  <ds:schemaRefs>
    <ds:schemaRef ds:uri="http://schemas.microsoft.com/office/2006/metadata/properties"/>
    <ds:schemaRef ds:uri="http://purl.org/dc/dcmitype/"/>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31814D1-327F-41B8-9F3E-31F7B2A26A4D}">
  <ds:schemaRefs>
    <ds:schemaRef ds:uri="http://schemas.microsoft.com/sharepoint/v3/contenttype/forms"/>
  </ds:schemaRefs>
</ds:datastoreItem>
</file>

<file path=customXml/itemProps4.xml><?xml version="1.0" encoding="utf-8"?>
<ds:datastoreItem xmlns:ds="http://schemas.openxmlformats.org/officeDocument/2006/customXml" ds:itemID="{AF98295B-5F66-40B6-AF92-F3808AC10CE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UWStout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TITLE OF YOUR</dc:title>
  <dc:subject/>
  <dc:creator>abhina2</dc:creator>
  <keywords/>
  <lastModifiedBy>abhina2</lastModifiedBy>
  <revision>60</revision>
  <lastPrinted>2011-09-20T21:17:00.0000000Z</lastPrinted>
  <dcterms:created xsi:type="dcterms:W3CDTF">2022-11-05T19:53:00.0000000Z</dcterms:created>
  <dcterms:modified xsi:type="dcterms:W3CDTF">2022-11-09T23:23:51.4967688Z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0x0101008170BD13B7B2C0428A8DB65253A74893</vt:lpwstr>
  </property>
</Properties>
</file>